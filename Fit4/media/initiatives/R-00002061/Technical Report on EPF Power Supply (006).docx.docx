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E6A" w:rsidRPr="00117DB0" w:rsidRDefault="005838BF" w:rsidP="003D39A2">
      <w:pPr>
        <w:rPr>
          <w:rFonts w:ascii="Futura Medium" w:hAnsi="Futura Medium"/>
          <w:sz w:val="28"/>
          <w:szCs w:val="28"/>
        </w:rPr>
      </w:pPr>
      <w:r w:rsidRPr="00117DB0">
        <w:rPr>
          <w:rFonts w:ascii="Futura Medium" w:hAnsi="Futura Medium"/>
          <w:noProof/>
          <w:sz w:val="28"/>
          <w:szCs w:val="28"/>
          <w:lang w:val="en-GB" w:eastAsia="en-GB"/>
        </w:rPr>
        <mc:AlternateContent>
          <mc:Choice Requires="wps">
            <w:drawing>
              <wp:anchor distT="0" distB="0" distL="114300" distR="114300" simplePos="0" relativeHeight="251655168" behindDoc="0" locked="0" layoutInCell="1" allowOverlap="1" wp14:anchorId="3EE1D39D" wp14:editId="78801210">
                <wp:simplePos x="0" y="0"/>
                <wp:positionH relativeFrom="column">
                  <wp:posOffset>2152015</wp:posOffset>
                </wp:positionH>
                <wp:positionV relativeFrom="paragraph">
                  <wp:posOffset>622935</wp:posOffset>
                </wp:positionV>
                <wp:extent cx="3609975" cy="913765"/>
                <wp:effectExtent l="0" t="0" r="0" b="635"/>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913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Default="0035390B" w:rsidP="003D39A2">
                            <w:pPr>
                              <w:pStyle w:val="BusinessName"/>
                            </w:pPr>
                          </w:p>
                          <w:p w:rsidR="00BF3990" w:rsidRDefault="0035390B" w:rsidP="00BF3990">
                            <w:pPr>
                              <w:pStyle w:val="BusinessName"/>
                              <w:jc w:val="center"/>
                            </w:pPr>
                            <w:r>
                              <w:t xml:space="preserve">Onshore </w:t>
                            </w:r>
                            <w:r w:rsidR="00BF3990">
                              <w:t xml:space="preserve">Nigeria Engineering </w:t>
                            </w:r>
                          </w:p>
                          <w:p w:rsidR="0035390B" w:rsidRPr="005B5DD9" w:rsidRDefault="002928E5" w:rsidP="00BF3990">
                            <w:pPr>
                              <w:pStyle w:val="BusinessName"/>
                              <w:jc w:val="center"/>
                            </w:pPr>
                            <w:r>
                              <w:t>(</w:t>
                            </w:r>
                            <w:r w:rsidR="00BF3990">
                              <w:t>Electrical Discipline Engineering)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E1D39D" id="_x0000_t202" coordsize="21600,21600" o:spt="202" path="m,l,21600r21600,l21600,xe">
                <v:stroke joinstyle="miter"/>
                <v:path gradientshapeok="t" o:connecttype="rect"/>
              </v:shapetype>
              <v:shape id="Text Box 25" o:spid="_x0000_s1026" type="#_x0000_t202" style="position:absolute;margin-left:169.45pt;margin-top:49.05pt;width:284.25pt;height:7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QeuAIAALs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" filled="f" stroked="f">
                <v:textbox>
                  <w:txbxContent>
                    <w:p w:rsidR="0035390B" w:rsidRDefault="0035390B" w:rsidP="003D39A2">
                      <w:pPr>
                        <w:pStyle w:val="BusinessName"/>
                      </w:pPr>
                    </w:p>
                    <w:p w:rsidR="00BF3990" w:rsidRDefault="0035390B" w:rsidP="00BF3990">
                      <w:pPr>
                        <w:pStyle w:val="BusinessName"/>
                        <w:jc w:val="center"/>
                      </w:pPr>
                      <w:r>
                        <w:t xml:space="preserve">Onshore </w:t>
                      </w:r>
                      <w:r w:rsidR="00BF3990">
                        <w:t xml:space="preserve">Nigeria Engineering </w:t>
                      </w:r>
                    </w:p>
                    <w:p w:rsidR="0035390B" w:rsidRPr="005B5DD9" w:rsidRDefault="002928E5" w:rsidP="00BF3990">
                      <w:pPr>
                        <w:pStyle w:val="BusinessName"/>
                        <w:jc w:val="center"/>
                      </w:pPr>
                      <w:r>
                        <w:t>(</w:t>
                      </w:r>
                      <w:r w:rsidR="00BF3990">
                        <w:t>Electrical Discipline Engineering)</w:t>
                      </w:r>
                    </w:p>
                  </w:txbxContent>
                </v:textbox>
              </v:shape>
            </w:pict>
          </mc:Fallback>
        </mc:AlternateContent>
      </w:r>
      <w:r w:rsidRPr="00117DB0">
        <w:rPr>
          <w:rFonts w:ascii="Futura Medium" w:hAnsi="Futura Medium"/>
          <w:noProof/>
          <w:sz w:val="28"/>
          <w:szCs w:val="28"/>
          <w:lang w:val="en-GB" w:eastAsia="en-GB"/>
        </w:rPr>
        <mc:AlternateContent>
          <mc:Choice Requires="wps">
            <w:drawing>
              <wp:anchor distT="0" distB="0" distL="114300" distR="114300" simplePos="0" relativeHeight="251663360" behindDoc="0" locked="0" layoutInCell="1" allowOverlap="1" wp14:anchorId="7BA3237A" wp14:editId="3C94FB7A">
                <wp:simplePos x="0" y="0"/>
                <wp:positionH relativeFrom="column">
                  <wp:posOffset>2085975</wp:posOffset>
                </wp:positionH>
                <wp:positionV relativeFrom="paragraph">
                  <wp:posOffset>4004945</wp:posOffset>
                </wp:positionV>
                <wp:extent cx="3752850" cy="1304925"/>
                <wp:effectExtent l="0" t="0" r="0" b="9525"/>
                <wp:wrapNone/>
                <wp:docPr id="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Default="0035390B" w:rsidP="005838BF">
                            <w:pPr>
                              <w:jc w:val="center"/>
                              <w:rPr>
                                <w:rFonts w:ascii="Futura Medium" w:eastAsia="Times New Roman" w:hAnsi="Futura Medium" w:cs="Times New Roman"/>
                                <w:color w:val="000000"/>
                                <w:sz w:val="18"/>
                                <w:szCs w:val="18"/>
                                <w:lang w:eastAsia="nl-NL"/>
                              </w:rPr>
                            </w:pPr>
                            <w:r>
                              <w:rPr>
                                <w:rFonts w:ascii="Futura Medium" w:eastAsia="Times New Roman" w:hAnsi="Futura Medium" w:cs="Times New Roman"/>
                                <w:color w:val="000000"/>
                                <w:sz w:val="18"/>
                                <w:szCs w:val="18"/>
                                <w:lang w:eastAsia="nl-NL"/>
                              </w:rPr>
                              <w:t>Alozie Godfrey</w:t>
                            </w:r>
                            <w:r w:rsidR="002928E5">
                              <w:rPr>
                                <w:rFonts w:ascii="Futura Medium" w:eastAsia="Times New Roman" w:hAnsi="Futura Medium" w:cs="Times New Roman"/>
                                <w:color w:val="000000"/>
                                <w:sz w:val="18"/>
                                <w:szCs w:val="18"/>
                                <w:lang w:eastAsia="nl-NL"/>
                              </w:rPr>
                              <w:t>- Field Supervisor (</w:t>
                            </w:r>
                            <w:r w:rsidR="00BF3990">
                              <w:rPr>
                                <w:rFonts w:ascii="Futura Medium" w:eastAsia="Times New Roman" w:hAnsi="Futura Medium" w:cs="Times New Roman"/>
                                <w:color w:val="000000"/>
                                <w:sz w:val="18"/>
                                <w:szCs w:val="18"/>
                                <w:lang w:eastAsia="nl-NL"/>
                              </w:rPr>
                              <w:t>Elect) Gbaran- Ub</w:t>
                            </w:r>
                            <w:r w:rsidR="002928E5">
                              <w:rPr>
                                <w:rFonts w:ascii="Futura Medium" w:eastAsia="Times New Roman" w:hAnsi="Futura Medium" w:cs="Times New Roman"/>
                                <w:color w:val="000000"/>
                                <w:sz w:val="18"/>
                                <w:szCs w:val="18"/>
                                <w:lang w:eastAsia="nl-NL"/>
                              </w:rPr>
                              <w:t>ie</w:t>
                            </w:r>
                            <w:r w:rsidR="00BF3990">
                              <w:rPr>
                                <w:rFonts w:ascii="Futura Medium" w:eastAsia="Times New Roman" w:hAnsi="Futura Medium" w:cs="Times New Roman"/>
                                <w:color w:val="000000"/>
                                <w:sz w:val="18"/>
                                <w:szCs w:val="18"/>
                                <w:lang w:eastAsia="nl-NL"/>
                              </w:rPr>
                              <w:t>, Operations</w:t>
                            </w:r>
                          </w:p>
                          <w:p w:rsidR="00BF3990" w:rsidRDefault="00BF3990" w:rsidP="005838BF">
                            <w:pPr>
                              <w:jc w:val="center"/>
                              <w:rPr>
                                <w:rFonts w:ascii="Futura Medium" w:eastAsia="Times New Roman" w:hAnsi="Futura Medium" w:cs="Times New Roman"/>
                                <w:color w:val="000000"/>
                                <w:sz w:val="18"/>
                                <w:szCs w:val="18"/>
                                <w:lang w:eastAsia="nl-NL"/>
                              </w:rPr>
                            </w:pPr>
                            <w:r>
                              <w:rPr>
                                <w:rFonts w:ascii="Futura Medium" w:eastAsia="Times New Roman" w:hAnsi="Futura Medium" w:cs="Times New Roman"/>
                                <w:color w:val="000000"/>
                                <w:sz w:val="18"/>
                                <w:szCs w:val="18"/>
                                <w:lang w:eastAsia="nl-NL"/>
                              </w:rPr>
                              <w:t>Onumadu, Chibuzo- Principal Electrical Engineer, Discipline Engineering</w:t>
                            </w:r>
                          </w:p>
                          <w:p w:rsidR="00BF3990" w:rsidRPr="00804503" w:rsidRDefault="00BF3990" w:rsidP="005838BF">
                            <w:pPr>
                              <w:jc w:val="cente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A3237A" id="Text Box 31" o:spid="_x0000_s1027" type="#_x0000_t202" style="position:absolute;margin-left:164.25pt;margin-top:315.35pt;width:295.5pt;height:10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PqktwIAAMI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" filled="f" stroked="f">
                <v:textbox>
                  <w:txbxContent>
                    <w:p w:rsidR="0035390B" w:rsidRDefault="0035390B" w:rsidP="005838BF">
                      <w:pPr>
                        <w:jc w:val="center"/>
                        <w:rPr>
                          <w:rFonts w:ascii="Futura Medium" w:eastAsia="Times New Roman" w:hAnsi="Futura Medium" w:cs="Times New Roman"/>
                          <w:color w:val="000000"/>
                          <w:sz w:val="18"/>
                          <w:szCs w:val="18"/>
                          <w:lang w:eastAsia="nl-NL"/>
                        </w:rPr>
                      </w:pPr>
                      <w:r>
                        <w:rPr>
                          <w:rFonts w:ascii="Futura Medium" w:eastAsia="Times New Roman" w:hAnsi="Futura Medium" w:cs="Times New Roman"/>
                          <w:color w:val="000000"/>
                          <w:sz w:val="18"/>
                          <w:szCs w:val="18"/>
                          <w:lang w:eastAsia="nl-NL"/>
                        </w:rPr>
                        <w:t>Alozie Godfrey</w:t>
                      </w:r>
                      <w:r w:rsidR="002928E5">
                        <w:rPr>
                          <w:rFonts w:ascii="Futura Medium" w:eastAsia="Times New Roman" w:hAnsi="Futura Medium" w:cs="Times New Roman"/>
                          <w:color w:val="000000"/>
                          <w:sz w:val="18"/>
                          <w:szCs w:val="18"/>
                          <w:lang w:eastAsia="nl-NL"/>
                        </w:rPr>
                        <w:t>- Field Supervisor (</w:t>
                      </w:r>
                      <w:r w:rsidR="00BF3990">
                        <w:rPr>
                          <w:rFonts w:ascii="Futura Medium" w:eastAsia="Times New Roman" w:hAnsi="Futura Medium" w:cs="Times New Roman"/>
                          <w:color w:val="000000"/>
                          <w:sz w:val="18"/>
                          <w:szCs w:val="18"/>
                          <w:lang w:eastAsia="nl-NL"/>
                        </w:rPr>
                        <w:t>Elect) Gbaran- Ub</w:t>
                      </w:r>
                      <w:r w:rsidR="002928E5">
                        <w:rPr>
                          <w:rFonts w:ascii="Futura Medium" w:eastAsia="Times New Roman" w:hAnsi="Futura Medium" w:cs="Times New Roman"/>
                          <w:color w:val="000000"/>
                          <w:sz w:val="18"/>
                          <w:szCs w:val="18"/>
                          <w:lang w:eastAsia="nl-NL"/>
                        </w:rPr>
                        <w:t>ie</w:t>
                      </w:r>
                      <w:r w:rsidR="00BF3990">
                        <w:rPr>
                          <w:rFonts w:ascii="Futura Medium" w:eastAsia="Times New Roman" w:hAnsi="Futura Medium" w:cs="Times New Roman"/>
                          <w:color w:val="000000"/>
                          <w:sz w:val="18"/>
                          <w:szCs w:val="18"/>
                          <w:lang w:eastAsia="nl-NL"/>
                        </w:rPr>
                        <w:t>, Operations</w:t>
                      </w:r>
                    </w:p>
                    <w:p w:rsidR="00BF3990" w:rsidRDefault="00BF3990" w:rsidP="005838BF">
                      <w:pPr>
                        <w:jc w:val="center"/>
                        <w:rPr>
                          <w:rFonts w:ascii="Futura Medium" w:eastAsia="Times New Roman" w:hAnsi="Futura Medium" w:cs="Times New Roman"/>
                          <w:color w:val="000000"/>
                          <w:sz w:val="18"/>
                          <w:szCs w:val="18"/>
                          <w:lang w:eastAsia="nl-NL"/>
                        </w:rPr>
                      </w:pPr>
                      <w:r>
                        <w:rPr>
                          <w:rFonts w:ascii="Futura Medium" w:eastAsia="Times New Roman" w:hAnsi="Futura Medium" w:cs="Times New Roman"/>
                          <w:color w:val="000000"/>
                          <w:sz w:val="18"/>
                          <w:szCs w:val="18"/>
                          <w:lang w:eastAsia="nl-NL"/>
                        </w:rPr>
                        <w:t>Onumadu, Chibuzo- Principal Electrical Engineer, Discipline Engineering</w:t>
                      </w:r>
                    </w:p>
                    <w:p w:rsidR="00BF3990" w:rsidRPr="00804503" w:rsidRDefault="00BF3990" w:rsidP="005838BF">
                      <w:pPr>
                        <w:jc w:val="center"/>
                        <w:rPr>
                          <w:sz w:val="20"/>
                          <w:szCs w:val="20"/>
                        </w:rPr>
                      </w:pPr>
                    </w:p>
                  </w:txbxContent>
                </v:textbox>
              </v:shape>
            </w:pict>
          </mc:Fallback>
        </mc:AlternateContent>
      </w:r>
      <w:r w:rsidR="00BF3990" w:rsidRPr="00117DB0">
        <w:rPr>
          <w:rFonts w:ascii="Futura Medium" w:hAnsi="Futura Medium"/>
          <w:noProof/>
          <w:sz w:val="28"/>
          <w:szCs w:val="28"/>
          <w:lang w:val="en-GB" w:eastAsia="en-GB"/>
        </w:rPr>
        <mc:AlternateContent>
          <mc:Choice Requires="wps">
            <w:drawing>
              <wp:anchor distT="0" distB="0" distL="114300" distR="114300" simplePos="0" relativeHeight="251653120" behindDoc="0" locked="0" layoutInCell="1" allowOverlap="1" wp14:anchorId="3A805069" wp14:editId="6799A4DC">
                <wp:simplePos x="0" y="0"/>
                <wp:positionH relativeFrom="column">
                  <wp:posOffset>1257300</wp:posOffset>
                </wp:positionH>
                <wp:positionV relativeFrom="paragraph">
                  <wp:posOffset>2919095</wp:posOffset>
                </wp:positionV>
                <wp:extent cx="4853305" cy="989965"/>
                <wp:effectExtent l="0" t="0" r="0" b="190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305" cy="989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990" w:rsidRPr="00F06EFE" w:rsidRDefault="0035390B" w:rsidP="00BF3990">
                            <w:pPr>
                              <w:pStyle w:val="ListParagraph"/>
                              <w:ind w:left="765"/>
                              <w:rPr>
                                <w:rFonts w:ascii="Futura Medium" w:hAnsi="Futura Medium"/>
                                <w:bCs/>
                                <w:szCs w:val="20"/>
                              </w:rPr>
                            </w:pPr>
                            <w:r>
                              <w:t xml:space="preserve"> </w:t>
                            </w:r>
                          </w:p>
                          <w:p w:rsidR="00BF3990" w:rsidRPr="00011DB7" w:rsidRDefault="00BF3990" w:rsidP="005838BF">
                            <w:pPr>
                              <w:pStyle w:val="ListParagraph"/>
                              <w:ind w:left="765"/>
                              <w:jc w:val="center"/>
                              <w:rPr>
                                <w:rFonts w:ascii="Futura Medium" w:hAnsi="Futura Medium"/>
                                <w:b/>
                                <w:bCs/>
                                <w:sz w:val="32"/>
                                <w:szCs w:val="32"/>
                                <w:u w:val="single"/>
                              </w:rPr>
                            </w:pPr>
                            <w:r w:rsidRPr="00011DB7">
                              <w:rPr>
                                <w:rFonts w:ascii="Futura Medium" w:hAnsi="Futura Medium"/>
                                <w:bCs/>
                                <w:sz w:val="32"/>
                                <w:szCs w:val="32"/>
                              </w:rPr>
                              <w:t>P</w:t>
                            </w:r>
                            <w:r w:rsidR="00F41AFE">
                              <w:rPr>
                                <w:rFonts w:ascii="Futura Medium" w:hAnsi="Futura Medium"/>
                                <w:bCs/>
                                <w:sz w:val="32"/>
                                <w:szCs w:val="32"/>
                              </w:rPr>
                              <w:t xml:space="preserve">rovision of Electrical Power from Gbaran CPF Others (SB130C1) </w:t>
                            </w:r>
                            <w:r w:rsidRPr="00011DB7">
                              <w:rPr>
                                <w:rFonts w:ascii="Futura Medium" w:hAnsi="Futura Medium"/>
                                <w:bCs/>
                                <w:sz w:val="32"/>
                                <w:szCs w:val="32"/>
                              </w:rPr>
                              <w:t xml:space="preserve">to </w:t>
                            </w:r>
                            <w:r w:rsidR="00F41AFE">
                              <w:rPr>
                                <w:rFonts w:ascii="Futura Medium" w:hAnsi="Futura Medium"/>
                                <w:bCs/>
                                <w:sz w:val="32"/>
                                <w:szCs w:val="32"/>
                              </w:rPr>
                              <w:t>Gbaran Early Production Facility (EPF)</w:t>
                            </w:r>
                          </w:p>
                          <w:p w:rsidR="00BF3990" w:rsidRDefault="00BF3990" w:rsidP="00BF3990">
                            <w:pPr>
                              <w:pStyle w:val="ListParagraph"/>
                              <w:ind w:left="765"/>
                              <w:rPr>
                                <w:rFonts w:ascii="Futura Medium" w:hAnsi="Futura Medium"/>
                                <w:b/>
                                <w:bCs/>
                                <w:sz w:val="20"/>
                                <w:szCs w:val="20"/>
                                <w:u w:val="single"/>
                              </w:rPr>
                            </w:pPr>
                          </w:p>
                          <w:p w:rsidR="0035390B" w:rsidRPr="009B79B7" w:rsidRDefault="0035390B" w:rsidP="00AC4BFB">
                            <w:pPr>
                              <w:pStyle w:val="DocumentSub-title"/>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A805069" id="_x0000_s1028" type="#_x0000_t202" style="position:absolute;margin-left:99pt;margin-top:229.85pt;width:382.15pt;height:77.9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" filled="f" stroked="f">
                <v:textbox style="mso-fit-shape-to-text:t">
                  <w:txbxContent>
                    <w:p w:rsidR="00BF3990" w:rsidRPr="00F06EFE" w:rsidRDefault="0035390B" w:rsidP="00BF3990">
                      <w:pPr>
                        <w:pStyle w:val="ListParagraph"/>
                        <w:ind w:left="765"/>
                        <w:rPr>
                          <w:rFonts w:ascii="Futura Medium" w:hAnsi="Futura Medium"/>
                          <w:bCs/>
                          <w:szCs w:val="20"/>
                        </w:rPr>
                      </w:pPr>
                      <w:r>
                        <w:t xml:space="preserve"> </w:t>
                      </w:r>
                    </w:p>
                    <w:p w:rsidR="00BF3990" w:rsidRPr="00011DB7" w:rsidRDefault="00BF3990" w:rsidP="005838BF">
                      <w:pPr>
                        <w:pStyle w:val="ListParagraph"/>
                        <w:ind w:left="765"/>
                        <w:jc w:val="center"/>
                        <w:rPr>
                          <w:rFonts w:ascii="Futura Medium" w:hAnsi="Futura Medium"/>
                          <w:b/>
                          <w:bCs/>
                          <w:sz w:val="32"/>
                          <w:szCs w:val="32"/>
                          <w:u w:val="single"/>
                        </w:rPr>
                      </w:pPr>
                      <w:r w:rsidRPr="00011DB7">
                        <w:rPr>
                          <w:rFonts w:ascii="Futura Medium" w:hAnsi="Futura Medium"/>
                          <w:bCs/>
                          <w:sz w:val="32"/>
                          <w:szCs w:val="32"/>
                        </w:rPr>
                        <w:t>P</w:t>
                      </w:r>
                      <w:r w:rsidR="00F41AFE">
                        <w:rPr>
                          <w:rFonts w:ascii="Futura Medium" w:hAnsi="Futura Medium"/>
                          <w:bCs/>
                          <w:sz w:val="32"/>
                          <w:szCs w:val="32"/>
                        </w:rPr>
                        <w:t xml:space="preserve">rovision of Electrical Power from Gbaran CPF Others (SB130C1) </w:t>
                      </w:r>
                      <w:r w:rsidRPr="00011DB7">
                        <w:rPr>
                          <w:rFonts w:ascii="Futura Medium" w:hAnsi="Futura Medium"/>
                          <w:bCs/>
                          <w:sz w:val="32"/>
                          <w:szCs w:val="32"/>
                        </w:rPr>
                        <w:t xml:space="preserve">to </w:t>
                      </w:r>
                      <w:r w:rsidR="00F41AFE">
                        <w:rPr>
                          <w:rFonts w:ascii="Futura Medium" w:hAnsi="Futura Medium"/>
                          <w:bCs/>
                          <w:sz w:val="32"/>
                          <w:szCs w:val="32"/>
                        </w:rPr>
                        <w:t>Gbaran Early Production Facility (EPF)</w:t>
                      </w:r>
                    </w:p>
                    <w:p w:rsidR="00BF3990" w:rsidRDefault="00BF3990" w:rsidP="00BF3990">
                      <w:pPr>
                        <w:pStyle w:val="ListParagraph"/>
                        <w:ind w:left="765"/>
                        <w:rPr>
                          <w:rFonts w:ascii="Futura Medium" w:hAnsi="Futura Medium"/>
                          <w:b/>
                          <w:bCs/>
                          <w:sz w:val="20"/>
                          <w:szCs w:val="20"/>
                          <w:u w:val="single"/>
                        </w:rPr>
                      </w:pPr>
                    </w:p>
                    <w:p w:rsidR="0035390B" w:rsidRPr="009B79B7" w:rsidRDefault="0035390B" w:rsidP="00AC4BFB">
                      <w:pPr>
                        <w:pStyle w:val="DocumentSub-title"/>
                      </w:pPr>
                    </w:p>
                  </w:txbxContent>
                </v:textbox>
              </v:shape>
            </w:pict>
          </mc:Fallback>
        </mc:AlternateContent>
      </w:r>
      <w:r w:rsidR="00B375D6" w:rsidRPr="00117DB0">
        <w:rPr>
          <w:rFonts w:ascii="Futura Medium" w:hAnsi="Futura Medium"/>
          <w:noProof/>
          <w:sz w:val="28"/>
          <w:szCs w:val="28"/>
          <w:lang w:val="en-GB" w:eastAsia="en-GB"/>
        </w:rPr>
        <mc:AlternateContent>
          <mc:Choice Requires="wps">
            <w:drawing>
              <wp:anchor distT="0" distB="0" distL="114300" distR="114300" simplePos="0" relativeHeight="251667456" behindDoc="0" locked="0" layoutInCell="1" allowOverlap="1" wp14:anchorId="50D200FF" wp14:editId="237D21A3">
                <wp:simplePos x="0" y="0"/>
                <wp:positionH relativeFrom="column">
                  <wp:posOffset>68580</wp:posOffset>
                </wp:positionH>
                <wp:positionV relativeFrom="paragraph">
                  <wp:posOffset>8232140</wp:posOffset>
                </wp:positionV>
                <wp:extent cx="1645920" cy="245110"/>
                <wp:effectExtent l="0" t="0" r="0" b="25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9B79B7" w:rsidRDefault="0035390B" w:rsidP="0001788E">
                            <w:pPr>
                              <w:pStyle w:val="Legaltext"/>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0D200FF" id="Text Box 33" o:spid="_x0000_s1029" type="#_x0000_t202" style="position:absolute;margin-left:5.4pt;margin-top:648.2pt;width:129.6pt;height:19.3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xjTuAIAAMI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" filled="f" stroked="f">
                <v:textbox style="mso-fit-shape-to-text:t">
                  <w:txbxContent>
                    <w:p w:rsidR="0035390B" w:rsidRPr="009B79B7" w:rsidRDefault="0035390B" w:rsidP="0001788E">
                      <w:pPr>
                        <w:pStyle w:val="Legaltext"/>
                      </w:pPr>
                    </w:p>
                  </w:txbxContent>
                </v:textbox>
              </v:shape>
            </w:pict>
          </mc:Fallback>
        </mc:AlternateContent>
      </w:r>
      <w:r w:rsidR="00B375D6" w:rsidRPr="00117DB0">
        <w:rPr>
          <w:rFonts w:ascii="Futura Medium" w:hAnsi="Futura Medium"/>
          <w:noProof/>
          <w:sz w:val="28"/>
          <w:szCs w:val="28"/>
          <w:lang w:val="en-GB" w:eastAsia="en-GB"/>
        </w:rPr>
        <mc:AlternateContent>
          <mc:Choice Requires="wps">
            <w:drawing>
              <wp:anchor distT="0" distB="0" distL="114300" distR="114300" simplePos="0" relativeHeight="251657216" behindDoc="0" locked="0" layoutInCell="1" allowOverlap="1" wp14:anchorId="12802C61" wp14:editId="5A3347A0">
                <wp:simplePos x="0" y="0"/>
                <wp:positionH relativeFrom="column">
                  <wp:posOffset>2366010</wp:posOffset>
                </wp:positionH>
                <wp:positionV relativeFrom="paragraph">
                  <wp:posOffset>8133080</wp:posOffset>
                </wp:positionV>
                <wp:extent cx="1546860" cy="304800"/>
                <wp:effectExtent l="0" t="0" r="0" b="0"/>
                <wp:wrapNone/>
                <wp:docPr id="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440E56" w:rsidRDefault="0035390B" w:rsidP="00F804CC">
                            <w:pPr>
                              <w:spacing w:before="60" w:after="60" w:line="280" w:lineRule="atLeast"/>
                              <w:rPr>
                                <w:rFonts w:ascii="Futura Medium" w:hAnsi="Futura Medium"/>
                                <w:sz w:val="16"/>
                                <w:szCs w:val="16"/>
                              </w:rPr>
                            </w:pPr>
                            <w:r w:rsidRPr="00440E56">
                              <w:rPr>
                                <w:rFonts w:ascii="Futura Medium" w:hAnsi="Futura Medium"/>
                                <w:sz w:val="16"/>
                                <w:szCs w:val="16"/>
                              </w:rPr>
                              <w:t>Document Revision</w:t>
                            </w:r>
                            <w:r>
                              <w:rPr>
                                <w:rFonts w:ascii="Futura Medium" w:hAnsi="Futura Medium"/>
                                <w:sz w:val="16"/>
                                <w:szCs w:val="16"/>
                              </w:rPr>
                              <w:t>:</w:t>
                            </w:r>
                            <w:r w:rsidRPr="00440E56">
                              <w:rPr>
                                <w:rFonts w:ascii="Futura Medium" w:hAnsi="Futura Medium"/>
                                <w:sz w:val="16"/>
                                <w:szCs w:val="16"/>
                              </w:rPr>
                              <w:tab/>
                              <w:t>R01</w:t>
                            </w:r>
                          </w:p>
                          <w:p w:rsidR="0035390B" w:rsidRDefault="0035390B" w:rsidP="00F804CC">
                            <w:pPr>
                              <w:spacing w:before="60" w:after="60" w:line="280" w:lineRule="atLeast"/>
                              <w:rPr>
                                <w:rFonts w:ascii="Futura Medium" w:hAnsi="Futura Medium"/>
                              </w:rPr>
                            </w:pPr>
                          </w:p>
                          <w:p w:rsidR="0035390B" w:rsidRDefault="0035390B" w:rsidP="00F804CC">
                            <w:pPr>
                              <w:spacing w:before="60" w:after="60" w:line="280" w:lineRule="atLeast"/>
                              <w:rPr>
                                <w:rFonts w:ascii="Futura Medium" w:hAnsi="Futura Medium"/>
                              </w:rPr>
                            </w:pPr>
                          </w:p>
                          <w:p w:rsidR="0035390B" w:rsidRDefault="0035390B" w:rsidP="00F804CC">
                            <w:pPr>
                              <w:spacing w:before="60" w:after="60" w:line="280" w:lineRule="atLeast"/>
                              <w:rPr>
                                <w:rFonts w:ascii="Futura Medium" w:hAnsi="Futura Medium"/>
                              </w:rPr>
                            </w:pPr>
                          </w:p>
                          <w:p w:rsidR="0035390B" w:rsidRPr="00F804CC" w:rsidRDefault="0035390B" w:rsidP="00F804CC">
                            <w:pPr>
                              <w:spacing w:before="60" w:after="60" w:line="280" w:lineRule="atLeast"/>
                              <w:rPr>
                                <w:rFonts w:ascii="Futura Medium" w:hAnsi="Futura Medium"/>
                              </w:rPr>
                            </w:pPr>
                            <w:r w:rsidRPr="00F804CC">
                              <w:rPr>
                                <w:rFonts w:ascii="Futura Medium" w:hAnsi="Futura Medium"/>
                              </w:rPr>
                              <w:tab/>
                            </w:r>
                          </w:p>
                          <w:p w:rsidR="0035390B" w:rsidRDefault="0035390B" w:rsidP="00F804CC">
                            <w:pPr>
                              <w:spacing w:before="60" w:after="60" w:line="280" w:lineRule="atLeast"/>
                              <w:rPr>
                                <w:rFonts w:ascii="Futura Medium" w:hAnsi="Futura Medium"/>
                              </w:rPr>
                            </w:pPr>
                          </w:p>
                          <w:p w:rsidR="0035390B" w:rsidRPr="0079004D" w:rsidRDefault="0035390B" w:rsidP="00F804CC">
                            <w:pPr>
                              <w:spacing w:before="60" w:after="60" w:line="280" w:lineRule="atLeast"/>
                              <w:rPr>
                                <w:rFonts w:ascii="Futura Medium" w:hAnsi="Futura Medium"/>
                              </w:rPr>
                            </w:pPr>
                            <w:r>
                              <w:rPr>
                                <w:rFonts w:ascii="Futura Medium" w:hAnsi="Futura Medium"/>
                              </w:rPr>
                              <w:t xml:space="preserve">                                                           </w:t>
                            </w:r>
                          </w:p>
                          <w:p w:rsidR="0035390B" w:rsidRPr="005B5DD9" w:rsidRDefault="0035390B" w:rsidP="00F804CC">
                            <w:pPr>
                              <w:pStyle w:val="BusinessName"/>
                              <w:jc w:val="lef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802C61" id="_x0000_s1030" type="#_x0000_t202" style="position:absolute;margin-left:186.3pt;margin-top:640.4pt;width:121.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" filled="f" stroked="f">
                <v:textbox>
                  <w:txbxContent>
                    <w:p w:rsidR="0035390B" w:rsidRPr="00440E56" w:rsidRDefault="0035390B" w:rsidP="00F804CC">
                      <w:pPr>
                        <w:spacing w:before="60" w:after="60" w:line="280" w:lineRule="atLeast"/>
                        <w:rPr>
                          <w:rFonts w:ascii="Futura Medium" w:hAnsi="Futura Medium"/>
                          <w:sz w:val="16"/>
                          <w:szCs w:val="16"/>
                        </w:rPr>
                      </w:pPr>
                      <w:r w:rsidRPr="00440E56">
                        <w:rPr>
                          <w:rFonts w:ascii="Futura Medium" w:hAnsi="Futura Medium"/>
                          <w:sz w:val="16"/>
                          <w:szCs w:val="16"/>
                        </w:rPr>
                        <w:t>Document Revision</w:t>
                      </w:r>
                      <w:r>
                        <w:rPr>
                          <w:rFonts w:ascii="Futura Medium" w:hAnsi="Futura Medium"/>
                          <w:sz w:val="16"/>
                          <w:szCs w:val="16"/>
                        </w:rPr>
                        <w:t>:</w:t>
                      </w:r>
                      <w:r w:rsidRPr="00440E56">
                        <w:rPr>
                          <w:rFonts w:ascii="Futura Medium" w:hAnsi="Futura Medium"/>
                          <w:sz w:val="16"/>
                          <w:szCs w:val="16"/>
                        </w:rPr>
                        <w:tab/>
                        <w:t>R01</w:t>
                      </w:r>
                    </w:p>
                    <w:p w:rsidR="0035390B" w:rsidRDefault="0035390B" w:rsidP="00F804CC">
                      <w:pPr>
                        <w:spacing w:before="60" w:after="60" w:line="280" w:lineRule="atLeast"/>
                        <w:rPr>
                          <w:rFonts w:ascii="Futura Medium" w:hAnsi="Futura Medium"/>
                        </w:rPr>
                      </w:pPr>
                    </w:p>
                    <w:p w:rsidR="0035390B" w:rsidRDefault="0035390B" w:rsidP="00F804CC">
                      <w:pPr>
                        <w:spacing w:before="60" w:after="60" w:line="280" w:lineRule="atLeast"/>
                        <w:rPr>
                          <w:rFonts w:ascii="Futura Medium" w:hAnsi="Futura Medium"/>
                        </w:rPr>
                      </w:pPr>
                    </w:p>
                    <w:p w:rsidR="0035390B" w:rsidRDefault="0035390B" w:rsidP="00F804CC">
                      <w:pPr>
                        <w:spacing w:before="60" w:after="60" w:line="280" w:lineRule="atLeast"/>
                        <w:rPr>
                          <w:rFonts w:ascii="Futura Medium" w:hAnsi="Futura Medium"/>
                        </w:rPr>
                      </w:pPr>
                    </w:p>
                    <w:p w:rsidR="0035390B" w:rsidRPr="00F804CC" w:rsidRDefault="0035390B" w:rsidP="00F804CC">
                      <w:pPr>
                        <w:spacing w:before="60" w:after="60" w:line="280" w:lineRule="atLeast"/>
                        <w:rPr>
                          <w:rFonts w:ascii="Futura Medium" w:hAnsi="Futura Medium"/>
                        </w:rPr>
                      </w:pPr>
                      <w:r w:rsidRPr="00F804CC">
                        <w:rPr>
                          <w:rFonts w:ascii="Futura Medium" w:hAnsi="Futura Medium"/>
                        </w:rPr>
                        <w:tab/>
                      </w:r>
                    </w:p>
                    <w:p w:rsidR="0035390B" w:rsidRDefault="0035390B" w:rsidP="00F804CC">
                      <w:pPr>
                        <w:spacing w:before="60" w:after="60" w:line="280" w:lineRule="atLeast"/>
                        <w:rPr>
                          <w:rFonts w:ascii="Futura Medium" w:hAnsi="Futura Medium"/>
                        </w:rPr>
                      </w:pPr>
                    </w:p>
                    <w:p w:rsidR="0035390B" w:rsidRPr="0079004D" w:rsidRDefault="0035390B" w:rsidP="00F804CC">
                      <w:pPr>
                        <w:spacing w:before="60" w:after="60" w:line="280" w:lineRule="atLeast"/>
                        <w:rPr>
                          <w:rFonts w:ascii="Futura Medium" w:hAnsi="Futura Medium"/>
                        </w:rPr>
                      </w:pPr>
                      <w:r>
                        <w:rPr>
                          <w:rFonts w:ascii="Futura Medium" w:hAnsi="Futura Medium"/>
                        </w:rPr>
                        <w:t xml:space="preserve">                                                           </w:t>
                      </w:r>
                    </w:p>
                    <w:p w:rsidR="0035390B" w:rsidRPr="005B5DD9" w:rsidRDefault="0035390B" w:rsidP="00F804CC">
                      <w:pPr>
                        <w:pStyle w:val="BusinessName"/>
                        <w:jc w:val="left"/>
                      </w:pPr>
                    </w:p>
                  </w:txbxContent>
                </v:textbox>
              </v:shape>
            </w:pict>
          </mc:Fallback>
        </mc:AlternateContent>
      </w:r>
      <w:r w:rsidR="00B375D6" w:rsidRPr="00117DB0">
        <w:rPr>
          <w:rFonts w:ascii="Futura Medium" w:hAnsi="Futura Medium"/>
          <w:noProof/>
          <w:sz w:val="28"/>
          <w:szCs w:val="28"/>
          <w:lang w:val="en-GB" w:eastAsia="en-GB"/>
        </w:rPr>
        <mc:AlternateContent>
          <mc:Choice Requires="wps">
            <w:drawing>
              <wp:anchor distT="0" distB="0" distL="114300" distR="114300" simplePos="0" relativeHeight="251665408" behindDoc="0" locked="0" layoutInCell="1" allowOverlap="1" wp14:anchorId="7C4F9C6A" wp14:editId="15307FCD">
                <wp:simplePos x="0" y="0"/>
                <wp:positionH relativeFrom="column">
                  <wp:posOffset>4295775</wp:posOffset>
                </wp:positionH>
                <wp:positionV relativeFrom="paragraph">
                  <wp:posOffset>8232140</wp:posOffset>
                </wp:positionV>
                <wp:extent cx="1725295" cy="205740"/>
                <wp:effectExtent l="0" t="0" r="0" b="381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9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BF06F9" w:rsidRDefault="0035390B" w:rsidP="00C500B9">
                            <w:pPr>
                              <w:pStyle w:val="Legaltext"/>
                              <w:rPr>
                                <w:b/>
                              </w:rPr>
                            </w:pPr>
                            <w:r>
                              <w:rPr>
                                <w:b/>
                              </w:rPr>
                              <w:t>ECCN</w:t>
                            </w:r>
                            <w:r w:rsidRPr="00BF06F9">
                              <w:rPr>
                                <w:b/>
                              </w:rPr>
                              <w:t>: Not</w:t>
                            </w:r>
                            <w:r>
                              <w:rPr>
                                <w:b/>
                              </w:rPr>
                              <w:t xml:space="preserve"> Applicable</w:t>
                            </w:r>
                            <w:r w:rsidRPr="00BF06F9">
                              <w:rPr>
                                <w:b/>
                              </w:rPr>
                              <w:t xml:space="preserve">              EAR99</w:t>
                            </w:r>
                          </w:p>
                          <w:p w:rsidR="0035390B" w:rsidRPr="009B79B7" w:rsidRDefault="0035390B" w:rsidP="00C500B9">
                            <w:pPr>
                              <w:pStyle w:val="Legaltex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4F9C6A" id="Text Box 32" o:spid="_x0000_s1031" type="#_x0000_t202" style="position:absolute;margin-left:338.25pt;margin-top:648.2pt;width:135.8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su/uwIAAMI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" filled="f" stroked="f">
                <v:textbox>
                  <w:txbxContent>
                    <w:p w:rsidR="0035390B" w:rsidRPr="00BF06F9" w:rsidRDefault="0035390B" w:rsidP="00C500B9">
                      <w:pPr>
                        <w:pStyle w:val="Legaltext"/>
                        <w:rPr>
                          <w:b/>
                        </w:rPr>
                      </w:pPr>
                      <w:r>
                        <w:rPr>
                          <w:b/>
                        </w:rPr>
                        <w:t>ECCN</w:t>
                      </w:r>
                      <w:r w:rsidRPr="00BF06F9">
                        <w:rPr>
                          <w:b/>
                        </w:rPr>
                        <w:t>: Not</w:t>
                      </w:r>
                      <w:r>
                        <w:rPr>
                          <w:b/>
                        </w:rPr>
                        <w:t xml:space="preserve"> Applicable</w:t>
                      </w:r>
                      <w:r w:rsidRPr="00BF06F9">
                        <w:rPr>
                          <w:b/>
                        </w:rPr>
                        <w:t xml:space="preserve">              EAR99</w:t>
                      </w:r>
                    </w:p>
                    <w:p w:rsidR="0035390B" w:rsidRPr="009B79B7" w:rsidRDefault="0035390B" w:rsidP="00C500B9">
                      <w:pPr>
                        <w:pStyle w:val="Legaltext"/>
                      </w:pPr>
                    </w:p>
                  </w:txbxContent>
                </v:textbox>
              </v:shape>
            </w:pict>
          </mc:Fallback>
        </mc:AlternateContent>
      </w:r>
      <w:r w:rsidR="00B375D6" w:rsidRPr="00117DB0">
        <w:rPr>
          <w:rFonts w:ascii="Futura Medium" w:hAnsi="Futura Medium"/>
          <w:noProof/>
          <w:sz w:val="28"/>
          <w:szCs w:val="28"/>
          <w:lang w:val="en-GB" w:eastAsia="en-GB"/>
        </w:rPr>
        <mc:AlternateContent>
          <mc:Choice Requires="wps">
            <w:drawing>
              <wp:anchor distT="0" distB="0" distL="114300" distR="114300" simplePos="0" relativeHeight="251659264" behindDoc="0" locked="0" layoutInCell="1" allowOverlap="1" wp14:anchorId="00A3A787" wp14:editId="215EA788">
                <wp:simplePos x="0" y="0"/>
                <wp:positionH relativeFrom="column">
                  <wp:posOffset>4175760</wp:posOffset>
                </wp:positionH>
                <wp:positionV relativeFrom="paragraph">
                  <wp:posOffset>7567930</wp:posOffset>
                </wp:positionV>
                <wp:extent cx="1935480" cy="245110"/>
                <wp:effectExtent l="0" t="0" r="0" b="254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9B79B7" w:rsidRDefault="0035390B" w:rsidP="003D39A2">
                            <w:pPr>
                              <w:pStyle w:val="Legaltext"/>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0A3A787" id="Text Box 27" o:spid="_x0000_s1032" type="#_x0000_t202" style="position:absolute;margin-left:328.8pt;margin-top:595.9pt;width:152.4pt;height:19.3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LTSuQ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" filled="f" stroked="f">
                <v:textbox style="mso-fit-shape-to-text:t">
                  <w:txbxContent>
                    <w:p w:rsidR="0035390B" w:rsidRPr="009B79B7" w:rsidRDefault="0035390B" w:rsidP="003D39A2">
                      <w:pPr>
                        <w:pStyle w:val="Legaltext"/>
                      </w:pPr>
                    </w:p>
                  </w:txbxContent>
                </v:textbox>
              </v:shape>
            </w:pict>
          </mc:Fallback>
        </mc:AlternateContent>
      </w:r>
      <w:r w:rsidR="00B375D6" w:rsidRPr="00117DB0">
        <w:rPr>
          <w:rFonts w:ascii="Futura Medium" w:hAnsi="Futura Medium"/>
          <w:noProof/>
          <w:sz w:val="28"/>
          <w:szCs w:val="28"/>
          <w:lang w:val="en-GB" w:eastAsia="en-GB"/>
        </w:rPr>
        <mc:AlternateContent>
          <mc:Choice Requires="wps">
            <w:drawing>
              <wp:anchor distT="0" distB="0" distL="114300" distR="114300" simplePos="0" relativeHeight="251649024" behindDoc="0" locked="0" layoutInCell="1" allowOverlap="1" wp14:anchorId="1206D365" wp14:editId="2AE87B85">
                <wp:simplePos x="0" y="0"/>
                <wp:positionH relativeFrom="column">
                  <wp:posOffset>1862455</wp:posOffset>
                </wp:positionH>
                <wp:positionV relativeFrom="paragraph">
                  <wp:posOffset>1937385</wp:posOffset>
                </wp:positionV>
                <wp:extent cx="3543300" cy="35179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9B79B7" w:rsidRDefault="0035390B" w:rsidP="003D39A2">
                            <w:pPr>
                              <w:pStyle w:val="DocumentTitle"/>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206D365" id="Text Box 24" o:spid="_x0000_s1033" type="#_x0000_t202" style="position:absolute;margin-left:146.65pt;margin-top:152.55pt;width:279pt;height:27.7pt;z-index:2516490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" filled="f" stroked="f">
                <v:textbox style="mso-fit-shape-to-text:t">
                  <w:txbxContent>
                    <w:p w:rsidR="0035390B" w:rsidRPr="009B79B7" w:rsidRDefault="0035390B" w:rsidP="003D39A2">
                      <w:pPr>
                        <w:pStyle w:val="DocumentTitle"/>
                      </w:pPr>
                    </w:p>
                  </w:txbxContent>
                </v:textbox>
              </v:shape>
            </w:pict>
          </mc:Fallback>
        </mc:AlternateContent>
      </w:r>
      <w:r w:rsidR="00B375D6" w:rsidRPr="00117DB0">
        <w:rPr>
          <w:rFonts w:ascii="Futura Medium" w:hAnsi="Futura Medium"/>
          <w:noProof/>
          <w:sz w:val="28"/>
          <w:szCs w:val="28"/>
          <w:lang w:val="en-GB" w:eastAsia="en-GB"/>
        </w:rPr>
        <mc:AlternateContent>
          <mc:Choice Requires="wps">
            <w:drawing>
              <wp:anchor distT="0" distB="0" distL="114300" distR="114300" simplePos="0" relativeHeight="251750400" behindDoc="1" locked="0" layoutInCell="1" allowOverlap="1">
                <wp:simplePos x="0" y="0"/>
                <wp:positionH relativeFrom="column">
                  <wp:posOffset>186690</wp:posOffset>
                </wp:positionH>
                <wp:positionV relativeFrom="paragraph">
                  <wp:posOffset>9755505</wp:posOffset>
                </wp:positionV>
                <wp:extent cx="6842125" cy="247650"/>
                <wp:effectExtent l="0" t="0" r="0" b="0"/>
                <wp:wrapNone/>
                <wp:docPr id="10"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2125" cy="247650"/>
                        </a:xfrm>
                        <a:prstGeom prst="rect">
                          <a:avLst/>
                        </a:prstGeom>
                        <a:solidFill>
                          <a:srgbClr val="F7D117"/>
                        </a:solidFill>
                        <a:ln>
                          <a:noFill/>
                        </a:ln>
                        <a:extLst>
                          <a:ext uri="{91240B29-F687-4F45-9708-019B960494DF}">
                            <a14:hiddenLine xmlns:a14="http://schemas.microsoft.com/office/drawing/2010/main" w="9525">
                              <a:solidFill>
                                <a:srgbClr val="FFFF00"/>
                              </a:solidFill>
                              <a:miter lim="800000"/>
                              <a:headEnd/>
                              <a:tailEnd/>
                            </a14:hiddenLine>
                          </a:ext>
                        </a:extLst>
                      </wps:spPr>
                      <wps:txbx>
                        <w:txbxContent>
                          <w:p w:rsidR="0035390B" w:rsidRPr="008A54AD" w:rsidRDefault="0035390B" w:rsidP="007A3C8A">
                            <w:pPr>
                              <w:jc w:val="center"/>
                              <w:rPr>
                                <w:sz w:val="16"/>
                                <w:szCs w:val="16"/>
                              </w:rPr>
                            </w:pPr>
                            <w:r w:rsidRPr="008A54AD">
                              <w:rPr>
                                <w:sz w:val="16"/>
                                <w:szCs w:val="16"/>
                              </w:rPr>
                              <w:t xml:space="preserve">                                                                                                                                                             </w:t>
                            </w:r>
                            <w:r w:rsidRPr="008A54AD">
                              <w:rPr>
                                <w:color w:val="FF0000"/>
                                <w:sz w:val="16"/>
                                <w:szCs w:val="16"/>
                              </w:rPr>
                              <w:t>Security Classification: Restricted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34" style="position:absolute;margin-left:14.7pt;margin-top:768.15pt;width:538.75pt;height:19.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" fillcolor="#f7d117" stroked="f" strokecolor="yellow">
                <v:textbox>
                  <w:txbxContent>
                    <w:p w:rsidR="0035390B" w:rsidRPr="008A54AD" w:rsidRDefault="0035390B" w:rsidP="007A3C8A">
                      <w:pPr>
                        <w:jc w:val="center"/>
                        <w:rPr>
                          <w:sz w:val="16"/>
                          <w:szCs w:val="16"/>
                        </w:rPr>
                      </w:pPr>
                      <w:r w:rsidRPr="008A54AD">
                        <w:rPr>
                          <w:sz w:val="16"/>
                          <w:szCs w:val="16"/>
                        </w:rPr>
                        <w:t xml:space="preserve">                                                                                                                                                             </w:t>
                      </w:r>
                      <w:r w:rsidRPr="008A54AD">
                        <w:rPr>
                          <w:color w:val="FF0000"/>
                          <w:sz w:val="16"/>
                          <w:szCs w:val="16"/>
                        </w:rPr>
                        <w:t>Security Classification: Restricted</w:t>
                      </w:r>
                    </w:p>
                  </w:txbxContent>
                </v:textbox>
              </v:rect>
            </w:pict>
          </mc:Fallback>
        </mc:AlternateContent>
      </w:r>
      <w:r w:rsidR="00B375D6" w:rsidRPr="00117DB0">
        <w:rPr>
          <w:rFonts w:ascii="Futura Medium" w:hAnsi="Futura Medium"/>
          <w:noProof/>
          <w:sz w:val="28"/>
          <w:szCs w:val="28"/>
          <w:lang w:val="en-GB" w:eastAsia="en-GB"/>
        </w:rPr>
        <mc:AlternateContent>
          <mc:Choice Requires="wps">
            <w:drawing>
              <wp:anchor distT="0" distB="0" distL="114300" distR="114300" simplePos="0" relativeHeight="251735040" behindDoc="0" locked="0" layoutInCell="1" allowOverlap="1">
                <wp:simplePos x="0" y="0"/>
                <wp:positionH relativeFrom="column">
                  <wp:posOffset>5482590</wp:posOffset>
                </wp:positionH>
                <wp:positionV relativeFrom="paragraph">
                  <wp:posOffset>8742045</wp:posOffset>
                </wp:positionV>
                <wp:extent cx="1546225" cy="327660"/>
                <wp:effectExtent l="0" t="0" r="0" b="0"/>
                <wp:wrapNone/>
                <wp:docPr id="3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225"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9B79B7" w:rsidRDefault="0035390B" w:rsidP="007874BF">
                            <w:pPr>
                              <w:pStyle w:val="Legaltex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35" type="#_x0000_t202" style="position:absolute;margin-left:431.7pt;margin-top:688.35pt;width:121.75pt;height:25.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" filled="f" stroked="f">
                <v:textbox>
                  <w:txbxContent>
                    <w:p w:rsidR="0035390B" w:rsidRPr="009B79B7" w:rsidRDefault="0035390B" w:rsidP="007874BF">
                      <w:pPr>
                        <w:pStyle w:val="Legaltext"/>
                      </w:pPr>
                    </w:p>
                  </w:txbxContent>
                </v:textbox>
              </v:shape>
            </w:pict>
          </mc:Fallback>
        </mc:AlternateContent>
      </w:r>
      <w:r w:rsidR="00B375D6" w:rsidRPr="00117DB0">
        <w:rPr>
          <w:rFonts w:ascii="Futura Medium" w:hAnsi="Futura Medium"/>
          <w:noProof/>
          <w:sz w:val="28"/>
          <w:szCs w:val="28"/>
          <w:lang w:val="en-GB" w:eastAsia="en-GB"/>
        </w:rPr>
        <mc:AlternateContent>
          <mc:Choice Requires="wps">
            <w:drawing>
              <wp:anchor distT="0" distB="0" distL="114300" distR="114300" simplePos="0" relativeHeight="251739136" behindDoc="0" locked="0" layoutInCell="1" allowOverlap="1">
                <wp:simplePos x="0" y="0"/>
                <wp:positionH relativeFrom="column">
                  <wp:posOffset>4229100</wp:posOffset>
                </wp:positionH>
                <wp:positionV relativeFrom="paragraph">
                  <wp:posOffset>9565005</wp:posOffset>
                </wp:positionV>
                <wp:extent cx="3234055" cy="350520"/>
                <wp:effectExtent l="0" t="0" r="0" b="0"/>
                <wp:wrapNone/>
                <wp:docPr id="3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9B79B7" w:rsidRDefault="0035390B" w:rsidP="007874BF">
                            <w:pPr>
                              <w:jc w:val="right"/>
                              <w:rPr>
                                <w:rFonts w:ascii="Futura Medium" w:hAnsi="Futura Medium"/>
                                <w:color w:val="D42E12"/>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5" o:spid="_x0000_s1036" type="#_x0000_t202" style="position:absolute;margin-left:333pt;margin-top:753.15pt;width:254.65pt;height:27.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ZWvAIAAMM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" filled="f" stroked="f">
                <v:textbox>
                  <w:txbxContent>
                    <w:p w:rsidR="0035390B" w:rsidRPr="009B79B7" w:rsidRDefault="0035390B" w:rsidP="007874BF">
                      <w:pPr>
                        <w:jc w:val="right"/>
                        <w:rPr>
                          <w:rFonts w:ascii="Futura Medium" w:hAnsi="Futura Medium"/>
                          <w:color w:val="D42E12"/>
                          <w:lang w:val="en-GB"/>
                        </w:rPr>
                      </w:pPr>
                    </w:p>
                  </w:txbxContent>
                </v:textbox>
              </v:shape>
            </w:pict>
          </mc:Fallback>
        </mc:AlternateContent>
      </w:r>
      <w:r w:rsidR="00B375D6" w:rsidRPr="00117DB0">
        <w:rPr>
          <w:rFonts w:ascii="Futura Medium" w:hAnsi="Futura Medium"/>
          <w:noProof/>
          <w:sz w:val="28"/>
          <w:szCs w:val="28"/>
          <w:lang w:val="en-GB" w:eastAsia="en-GB"/>
        </w:rPr>
        <mc:AlternateContent>
          <mc:Choice Requires="wps">
            <w:drawing>
              <wp:anchor distT="0" distB="0" distL="114300" distR="114300" simplePos="0" relativeHeight="251685888" behindDoc="0" locked="0" layoutInCell="1" allowOverlap="1">
                <wp:simplePos x="0" y="0"/>
                <wp:positionH relativeFrom="column">
                  <wp:posOffset>4687570</wp:posOffset>
                </wp:positionH>
                <wp:positionV relativeFrom="paragraph">
                  <wp:posOffset>9215120</wp:posOffset>
                </wp:positionV>
                <wp:extent cx="2395220" cy="347345"/>
                <wp:effectExtent l="0" t="0" r="0" b="0"/>
                <wp:wrapNone/>
                <wp:docPr id="2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220" cy="34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9B79B7" w:rsidRDefault="0035390B" w:rsidP="003D39A2">
                            <w:pPr>
                              <w:pStyle w:val="Classificationtext"/>
                              <w:rPr>
                                <w:lang w:val="en-US"/>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28" o:spid="_x0000_s1037" type="#_x0000_t202" style="position:absolute;margin-left:369.1pt;margin-top:725.6pt;width:188.6pt;height:27.35pt;z-index:2516858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ypuQ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" filled="f" stroked="f">
                <v:textbox>
                  <w:txbxContent>
                    <w:p w:rsidR="0035390B" w:rsidRPr="009B79B7" w:rsidRDefault="0035390B" w:rsidP="003D39A2">
                      <w:pPr>
                        <w:pStyle w:val="Classificationtext"/>
                        <w:rPr>
                          <w:lang w:val="en-US"/>
                        </w:rPr>
                      </w:pPr>
                    </w:p>
                  </w:txbxContent>
                </v:textbox>
              </v:shape>
            </w:pict>
          </mc:Fallback>
        </mc:AlternateContent>
      </w:r>
      <w:r w:rsidR="00B375D6" w:rsidRPr="00117DB0">
        <w:rPr>
          <w:rFonts w:ascii="Futura Medium" w:hAnsi="Futura Medium"/>
          <w:noProof/>
          <w:sz w:val="28"/>
          <w:szCs w:val="28"/>
          <w:lang w:val="en-GB" w:eastAsia="en-GB"/>
        </w:rPr>
        <mc:AlternateContent>
          <mc:Choice Requires="wps">
            <w:drawing>
              <wp:anchor distT="0" distB="0" distL="114300" distR="114300" simplePos="0" relativeHeight="251724800" behindDoc="0" locked="0" layoutInCell="1" allowOverlap="1">
                <wp:simplePos x="0" y="0"/>
                <wp:positionH relativeFrom="column">
                  <wp:posOffset>2650490</wp:posOffset>
                </wp:positionH>
                <wp:positionV relativeFrom="paragraph">
                  <wp:posOffset>7829550</wp:posOffset>
                </wp:positionV>
                <wp:extent cx="3463290" cy="266700"/>
                <wp:effectExtent l="0" t="0" r="0" b="0"/>
                <wp:wrapNone/>
                <wp:docPr id="1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329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9B79B7" w:rsidRDefault="0035390B" w:rsidP="00236D7C">
                            <w:pPr>
                              <w:pStyle w:val="Legaltex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9" o:spid="_x0000_s1038" type="#_x0000_t202" style="position:absolute;margin-left:208.7pt;margin-top:616.5pt;width:272.7pt;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WlZuwIAAMM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" filled="f" stroked="f">
                <v:textbox>
                  <w:txbxContent>
                    <w:p w:rsidR="0035390B" w:rsidRPr="009B79B7" w:rsidRDefault="0035390B" w:rsidP="00236D7C">
                      <w:pPr>
                        <w:pStyle w:val="Legaltext"/>
                      </w:pPr>
                    </w:p>
                  </w:txbxContent>
                </v:textbox>
              </v:shape>
            </w:pict>
          </mc:Fallback>
        </mc:AlternateContent>
      </w:r>
      <w:r w:rsidR="00B375D6" w:rsidRPr="00117DB0">
        <w:rPr>
          <w:rFonts w:ascii="Futura Medium" w:hAnsi="Futura Medium"/>
          <w:noProof/>
          <w:sz w:val="28"/>
          <w:szCs w:val="28"/>
          <w:lang w:val="en-GB" w:eastAsia="en-GB"/>
        </w:rPr>
        <mc:AlternateContent>
          <mc:Choice Requires="wps">
            <w:drawing>
              <wp:anchor distT="0" distB="0" distL="114300" distR="114300" simplePos="0" relativeHeight="251684864" behindDoc="0" locked="0" layoutInCell="1" allowOverlap="1">
                <wp:simplePos x="0" y="0"/>
                <wp:positionH relativeFrom="column">
                  <wp:posOffset>289560</wp:posOffset>
                </wp:positionH>
                <wp:positionV relativeFrom="paragraph">
                  <wp:posOffset>8719185</wp:posOffset>
                </wp:positionV>
                <wp:extent cx="4084955" cy="1112520"/>
                <wp:effectExtent l="0" t="0" r="0" b="0"/>
                <wp:wrapNone/>
                <wp:docPr id="2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955" cy="111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0B" w:rsidRPr="00821876" w:rsidRDefault="0035390B" w:rsidP="008218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tLeast"/>
                              <w:ind w:left="720"/>
                              <w:jc w:val="both"/>
                              <w:rPr>
                                <w:rFonts w:ascii="Times New Roman" w:eastAsia="Times New Roman" w:hAnsi="Times New Roman" w:cs="Times New Roman"/>
                                <w:bCs/>
                                <w:sz w:val="14"/>
                                <w:szCs w:val="14"/>
                                <w:lang w:val="en-GB"/>
                              </w:rPr>
                            </w:pPr>
                            <w:r w:rsidRPr="00821876">
                              <w:rPr>
                                <w:rFonts w:ascii="Times New Roman" w:eastAsia="Times New Roman" w:hAnsi="Times New Roman" w:cs="Times New Roman"/>
                                <w:bCs/>
                                <w:sz w:val="14"/>
                                <w:szCs w:val="14"/>
                                <w:lang w:val="en-GB"/>
                              </w:rPr>
                              <w:t>This document is made available subject to the condition that the recipient will neither use nor disclose the contents except as agreed in writing with the copyright owner.  Copyright is vested in Shell Petroleum Development Company Ltd. © All rights reserved. Neither the whole nor any part of this document may be reproduced or distributed in any form or by any means (electronic, mechanical, reprographic, recording or otherwise) without the prior written consent of the copyright owner.</w:t>
                            </w:r>
                            <w:r w:rsidRPr="007874BF">
                              <w:rPr>
                                <w:noProof/>
                              </w:rPr>
                              <w:t xml:space="preserve"> </w:t>
                            </w:r>
                          </w:p>
                          <w:p w:rsidR="0035390B" w:rsidRPr="00821876" w:rsidRDefault="0035390B" w:rsidP="008218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tLeast"/>
                              <w:ind w:left="720"/>
                              <w:jc w:val="both"/>
                              <w:rPr>
                                <w:rFonts w:ascii="Times New Roman" w:eastAsia="Times New Roman" w:hAnsi="Times New Roman" w:cs="Times New Roman"/>
                                <w:b/>
                                <w:bCs/>
                                <w:sz w:val="14"/>
                                <w:szCs w:val="14"/>
                                <w:lang w:val="en-GB"/>
                              </w:rPr>
                            </w:pPr>
                          </w:p>
                          <w:p w:rsidR="0035390B" w:rsidRPr="009B79B7" w:rsidRDefault="0035390B" w:rsidP="00E83D11">
                            <w:pPr>
                              <w:rPr>
                                <w:rFonts w:ascii="Futura Medium" w:hAnsi="Futura Medium"/>
                                <w:color w:val="595959"/>
                                <w:szCs w:val="18"/>
                              </w:rPr>
                            </w:pPr>
                            <w:r w:rsidRPr="009B79B7">
                              <w:rPr>
                                <w:rFonts w:ascii="Futura Medium" w:hAnsi="Futura Medium" w:cs="Futura Std Book"/>
                                <w:color w:val="595959"/>
                                <w:sz w:val="14"/>
                                <w:szCs w:val="14"/>
                              </w:rPr>
                              <w:t>Up to two lines if required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2.8pt;margin-top:686.55pt;width:321.65pt;height:8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SqvQ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" filled="f" stroked="f">
                <v:textbox>
                  <w:txbxContent>
                    <w:p w:rsidR="0035390B" w:rsidRPr="00821876" w:rsidRDefault="0035390B" w:rsidP="008218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tLeast"/>
                        <w:ind w:left="720"/>
                        <w:jc w:val="both"/>
                        <w:rPr>
                          <w:rFonts w:ascii="Times New Roman" w:eastAsia="Times New Roman" w:hAnsi="Times New Roman" w:cs="Times New Roman"/>
                          <w:bCs/>
                          <w:sz w:val="14"/>
                          <w:szCs w:val="14"/>
                          <w:lang w:val="en-GB"/>
                        </w:rPr>
                      </w:pPr>
                      <w:r w:rsidRPr="00821876">
                        <w:rPr>
                          <w:rFonts w:ascii="Times New Roman" w:eastAsia="Times New Roman" w:hAnsi="Times New Roman" w:cs="Times New Roman"/>
                          <w:bCs/>
                          <w:sz w:val="14"/>
                          <w:szCs w:val="14"/>
                          <w:lang w:val="en-GB"/>
                        </w:rPr>
                        <w:t>This document is made available subject to the condition that the recipient will neither use nor disclose the contents except as agreed in writing with the copyright owner.  Copyright is vested in Shell Petroleum Development Company Ltd. © All rights reserved. Neither the whole nor any part of this document may be reproduced or distributed in any form or by any means (electronic, mechanical, reprographic, recording or otherwise) without the prior written consent of the copyright owner.</w:t>
                      </w:r>
                      <w:r w:rsidRPr="007874BF">
                        <w:rPr>
                          <w:noProof/>
                        </w:rPr>
                        <w:t xml:space="preserve"> </w:t>
                      </w:r>
                    </w:p>
                    <w:p w:rsidR="0035390B" w:rsidRPr="00821876" w:rsidRDefault="0035390B" w:rsidP="008218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tLeast"/>
                        <w:ind w:left="720"/>
                        <w:jc w:val="both"/>
                        <w:rPr>
                          <w:rFonts w:ascii="Times New Roman" w:eastAsia="Times New Roman" w:hAnsi="Times New Roman" w:cs="Times New Roman"/>
                          <w:b/>
                          <w:bCs/>
                          <w:sz w:val="14"/>
                          <w:szCs w:val="14"/>
                          <w:lang w:val="en-GB"/>
                        </w:rPr>
                      </w:pPr>
                    </w:p>
                    <w:p w:rsidR="0035390B" w:rsidRPr="009B79B7" w:rsidRDefault="0035390B" w:rsidP="00E83D11">
                      <w:pPr>
                        <w:rPr>
                          <w:rFonts w:ascii="Futura Medium" w:hAnsi="Futura Medium"/>
                          <w:color w:val="595959"/>
                          <w:szCs w:val="18"/>
                        </w:rPr>
                      </w:pPr>
                      <w:r w:rsidRPr="009B79B7">
                        <w:rPr>
                          <w:rFonts w:ascii="Futura Medium" w:hAnsi="Futura Medium" w:cs="Futura Std Book"/>
                          <w:color w:val="595959"/>
                          <w:sz w:val="14"/>
                          <w:szCs w:val="14"/>
                        </w:rPr>
                        <w:t>Up to two lines if required</w:t>
                      </w:r>
                    </w:p>
                  </w:txbxContent>
                </v:textbox>
              </v:shape>
            </w:pict>
          </mc:Fallback>
        </mc:AlternateContent>
      </w:r>
      <w:r w:rsidR="005D5E6A" w:rsidRPr="00117DB0">
        <w:rPr>
          <w:rFonts w:ascii="Futura Medium" w:hAnsi="Futura Medium"/>
          <w:sz w:val="28"/>
          <w:szCs w:val="28"/>
        </w:rPr>
        <w:br w:type="page"/>
      </w:r>
    </w:p>
    <w:p w:rsidR="00AD085B" w:rsidRPr="00117DB0" w:rsidRDefault="00D14BD6" w:rsidP="00D14BD6">
      <w:pPr>
        <w:tabs>
          <w:tab w:val="left" w:pos="3468"/>
        </w:tabs>
        <w:rPr>
          <w:rFonts w:ascii="Futura Medium" w:hAnsi="Futura Medium"/>
          <w:sz w:val="28"/>
          <w:szCs w:val="28"/>
        </w:rPr>
      </w:pPr>
      <w:r w:rsidRPr="00117DB0">
        <w:rPr>
          <w:rFonts w:ascii="Futura Medium" w:hAnsi="Futura Medium"/>
          <w:sz w:val="28"/>
          <w:szCs w:val="28"/>
        </w:rPr>
        <w:lastRenderedPageBreak/>
        <w:tab/>
      </w:r>
    </w:p>
    <w:p w:rsidR="00D14BD6" w:rsidRPr="00117DB0" w:rsidRDefault="00D14BD6" w:rsidP="00D14BD6">
      <w:pPr>
        <w:tabs>
          <w:tab w:val="left" w:pos="3468"/>
        </w:tabs>
        <w:rPr>
          <w:rFonts w:ascii="Futura Medium" w:hAnsi="Futura Medium"/>
          <w:sz w:val="28"/>
          <w:szCs w:val="28"/>
        </w:rPr>
      </w:pPr>
    </w:p>
    <w:p w:rsidR="007C024E" w:rsidRPr="00117DB0" w:rsidRDefault="007C024E" w:rsidP="007C024E">
      <w:pPr>
        <w:spacing w:after="60" w:line="280" w:lineRule="atLeast"/>
        <w:ind w:left="115"/>
        <w:rPr>
          <w:rFonts w:ascii="Futura Medium" w:eastAsia="Times New Roman" w:hAnsi="Futura Medium" w:cs="Times New Roman"/>
          <w:b/>
          <w:bCs/>
          <w:color w:val="000000"/>
          <w:sz w:val="28"/>
          <w:szCs w:val="28"/>
          <w:lang w:eastAsia="nl-NL"/>
        </w:rPr>
      </w:pPr>
      <w:r w:rsidRPr="00117DB0">
        <w:rPr>
          <w:rFonts w:ascii="Futura Medium" w:eastAsia="Times New Roman" w:hAnsi="Futura Medium" w:cs="Times New Roman"/>
          <w:b/>
          <w:bCs/>
          <w:color w:val="000000"/>
          <w:sz w:val="28"/>
          <w:szCs w:val="28"/>
          <w:lang w:eastAsia="nl-NL"/>
        </w:rPr>
        <w:t>Revision History</w:t>
      </w:r>
    </w:p>
    <w:tbl>
      <w:tblPr>
        <w:tblW w:w="9269" w:type="dxa"/>
        <w:tblLayout w:type="fixed"/>
        <w:tblLook w:val="0000" w:firstRow="0" w:lastRow="0" w:firstColumn="0" w:lastColumn="0" w:noHBand="0" w:noVBand="0"/>
      </w:tblPr>
      <w:tblGrid>
        <w:gridCol w:w="559"/>
        <w:gridCol w:w="794"/>
        <w:gridCol w:w="617"/>
        <w:gridCol w:w="1954"/>
        <w:gridCol w:w="1353"/>
        <w:gridCol w:w="34"/>
        <w:gridCol w:w="1337"/>
        <w:gridCol w:w="1265"/>
        <w:gridCol w:w="1356"/>
      </w:tblGrid>
      <w:tr w:rsidR="00793151" w:rsidRPr="00117DB0" w:rsidTr="00793151">
        <w:trPr>
          <w:cantSplit/>
          <w:trHeight w:val="306"/>
        </w:trPr>
        <w:tc>
          <w:tcPr>
            <w:tcW w:w="3924" w:type="dxa"/>
            <w:gridSpan w:val="4"/>
            <w:tcBorders>
              <w:top w:val="single" w:sz="12" w:space="0" w:color="auto"/>
              <w:left w:val="single" w:sz="12" w:space="0" w:color="auto"/>
              <w:bottom w:val="single" w:sz="12" w:space="0" w:color="auto"/>
              <w:right w:val="single" w:sz="6" w:space="0" w:color="auto"/>
            </w:tcBorders>
          </w:tcPr>
          <w:p w:rsidR="00793151" w:rsidRPr="00117DB0" w:rsidRDefault="00793151" w:rsidP="007C024E">
            <w:pPr>
              <w:widowControl w:val="0"/>
              <w:spacing w:after="0" w:line="280" w:lineRule="atLeast"/>
              <w:ind w:left="-33"/>
              <w:jc w:val="center"/>
              <w:rPr>
                <w:rFonts w:ascii="Futura Medium" w:eastAsia="Times New Roman" w:hAnsi="Futura Medium" w:cs="Times New Roman"/>
                <w:b/>
                <w:color w:val="000000"/>
                <w:sz w:val="28"/>
                <w:szCs w:val="28"/>
                <w:lang w:eastAsia="nl-NL"/>
              </w:rPr>
            </w:pPr>
            <w:r w:rsidRPr="00117DB0">
              <w:rPr>
                <w:rFonts w:ascii="Futura Medium" w:eastAsia="Times New Roman" w:hAnsi="Futura Medium" w:cs="Times New Roman"/>
                <w:b/>
                <w:color w:val="000000"/>
                <w:sz w:val="28"/>
                <w:szCs w:val="28"/>
                <w:lang w:eastAsia="nl-NL"/>
              </w:rPr>
              <w:t>REVISION STATUS</w:t>
            </w:r>
          </w:p>
        </w:tc>
        <w:tc>
          <w:tcPr>
            <w:tcW w:w="1353" w:type="dxa"/>
            <w:tcBorders>
              <w:top w:val="single" w:sz="12" w:space="0" w:color="auto"/>
              <w:left w:val="single" w:sz="6" w:space="0" w:color="auto"/>
              <w:bottom w:val="single" w:sz="12" w:space="0" w:color="auto"/>
              <w:right w:val="single" w:sz="6" w:space="0" w:color="auto"/>
            </w:tcBorders>
          </w:tcPr>
          <w:p w:rsidR="00793151" w:rsidRPr="00117DB0" w:rsidRDefault="00793151" w:rsidP="007C024E">
            <w:pPr>
              <w:widowControl w:val="0"/>
              <w:spacing w:after="0" w:line="280" w:lineRule="atLeast"/>
              <w:jc w:val="center"/>
              <w:rPr>
                <w:rFonts w:ascii="Futura Medium" w:eastAsia="Times New Roman" w:hAnsi="Futura Medium" w:cs="Times New Roman"/>
                <w:b/>
                <w:color w:val="000000"/>
                <w:sz w:val="28"/>
                <w:szCs w:val="28"/>
                <w:lang w:eastAsia="nl-NL"/>
              </w:rPr>
            </w:pPr>
          </w:p>
        </w:tc>
        <w:tc>
          <w:tcPr>
            <w:tcW w:w="3992" w:type="dxa"/>
            <w:gridSpan w:val="4"/>
            <w:tcBorders>
              <w:top w:val="single" w:sz="12" w:space="0" w:color="auto"/>
              <w:left w:val="single" w:sz="6" w:space="0" w:color="auto"/>
              <w:bottom w:val="single" w:sz="12" w:space="0" w:color="auto"/>
              <w:right w:val="single" w:sz="12" w:space="0" w:color="auto"/>
            </w:tcBorders>
          </w:tcPr>
          <w:p w:rsidR="00793151" w:rsidRPr="00117DB0" w:rsidRDefault="00793151" w:rsidP="007C024E">
            <w:pPr>
              <w:widowControl w:val="0"/>
              <w:spacing w:after="0" w:line="280" w:lineRule="atLeast"/>
              <w:jc w:val="center"/>
              <w:rPr>
                <w:rFonts w:ascii="Futura Medium" w:eastAsia="Times New Roman" w:hAnsi="Futura Medium" w:cs="Times New Roman"/>
                <w:b/>
                <w:color w:val="000000"/>
                <w:sz w:val="28"/>
                <w:szCs w:val="28"/>
                <w:lang w:eastAsia="nl-NL"/>
              </w:rPr>
            </w:pPr>
            <w:r w:rsidRPr="00117DB0">
              <w:rPr>
                <w:rFonts w:ascii="Futura Medium" w:eastAsia="Times New Roman" w:hAnsi="Futura Medium" w:cs="Times New Roman"/>
                <w:b/>
                <w:color w:val="000000"/>
                <w:sz w:val="28"/>
                <w:szCs w:val="28"/>
                <w:lang w:eastAsia="nl-NL"/>
              </w:rPr>
              <w:t>SIGNATORIES</w:t>
            </w:r>
          </w:p>
        </w:tc>
      </w:tr>
      <w:tr w:rsidR="00793151" w:rsidRPr="00117DB0" w:rsidTr="00011DB7">
        <w:trPr>
          <w:cantSplit/>
          <w:trHeight w:val="290"/>
        </w:trPr>
        <w:tc>
          <w:tcPr>
            <w:tcW w:w="559" w:type="dxa"/>
            <w:tcBorders>
              <w:top w:val="single" w:sz="12" w:space="0" w:color="auto"/>
              <w:left w:val="single" w:sz="12" w:space="0" w:color="auto"/>
              <w:bottom w:val="single" w:sz="12" w:space="0" w:color="auto"/>
              <w:right w:val="single" w:sz="6" w:space="0" w:color="auto"/>
            </w:tcBorders>
          </w:tcPr>
          <w:p w:rsidR="00793151" w:rsidRPr="00117DB0" w:rsidRDefault="00793151" w:rsidP="007C024E">
            <w:pPr>
              <w:widowControl w:val="0"/>
              <w:spacing w:after="0" w:line="280" w:lineRule="atLeast"/>
              <w:ind w:left="-33"/>
              <w:jc w:val="center"/>
              <w:rPr>
                <w:rFonts w:ascii="Futura Medium" w:eastAsia="Times New Roman" w:hAnsi="Futura Medium" w:cs="Times New Roman"/>
                <w:color w:val="000000"/>
                <w:sz w:val="28"/>
                <w:szCs w:val="28"/>
                <w:highlight w:val="yellow"/>
                <w:lang w:eastAsia="nl-NL"/>
              </w:rPr>
            </w:pPr>
            <w:r w:rsidRPr="00117DB0">
              <w:rPr>
                <w:rFonts w:ascii="Futura Medium" w:eastAsia="Times New Roman" w:hAnsi="Futura Medium" w:cs="Times New Roman"/>
                <w:b/>
                <w:color w:val="000000"/>
                <w:sz w:val="28"/>
                <w:szCs w:val="28"/>
                <w:lang w:eastAsia="nl-NL"/>
              </w:rPr>
              <w:t>Rev.</w:t>
            </w:r>
          </w:p>
        </w:tc>
        <w:tc>
          <w:tcPr>
            <w:tcW w:w="1411" w:type="dxa"/>
            <w:gridSpan w:val="2"/>
            <w:tcBorders>
              <w:top w:val="single" w:sz="12" w:space="0" w:color="auto"/>
              <w:left w:val="single" w:sz="6" w:space="0" w:color="auto"/>
              <w:bottom w:val="single" w:sz="12" w:space="0" w:color="auto"/>
              <w:right w:val="single" w:sz="6" w:space="0" w:color="auto"/>
            </w:tcBorders>
          </w:tcPr>
          <w:p w:rsidR="00793151" w:rsidRPr="00117DB0" w:rsidRDefault="00793151" w:rsidP="007C024E">
            <w:pPr>
              <w:widowControl w:val="0"/>
              <w:spacing w:after="0" w:line="280" w:lineRule="atLeast"/>
              <w:ind w:left="-33"/>
              <w:jc w:val="center"/>
              <w:rPr>
                <w:rFonts w:ascii="Futura Medium" w:eastAsia="Times New Roman" w:hAnsi="Futura Medium" w:cs="Times New Roman"/>
                <w:color w:val="000000"/>
                <w:sz w:val="28"/>
                <w:szCs w:val="28"/>
                <w:highlight w:val="yellow"/>
                <w:lang w:eastAsia="nl-NL"/>
              </w:rPr>
            </w:pPr>
            <w:r w:rsidRPr="00117DB0">
              <w:rPr>
                <w:rFonts w:ascii="Futura Medium" w:eastAsia="Times New Roman" w:hAnsi="Futura Medium" w:cs="Times New Roman"/>
                <w:b/>
                <w:color w:val="000000"/>
                <w:sz w:val="28"/>
                <w:szCs w:val="28"/>
                <w:lang w:eastAsia="nl-NL"/>
              </w:rPr>
              <w:t>Date</w:t>
            </w:r>
          </w:p>
        </w:tc>
        <w:tc>
          <w:tcPr>
            <w:tcW w:w="1954" w:type="dxa"/>
            <w:tcBorders>
              <w:top w:val="single" w:sz="12" w:space="0" w:color="auto"/>
              <w:left w:val="single" w:sz="6" w:space="0" w:color="auto"/>
              <w:bottom w:val="single" w:sz="12" w:space="0" w:color="auto"/>
              <w:right w:val="single" w:sz="6" w:space="0" w:color="auto"/>
            </w:tcBorders>
          </w:tcPr>
          <w:p w:rsidR="00793151" w:rsidRPr="00117DB0" w:rsidRDefault="00793151" w:rsidP="007C024E">
            <w:pPr>
              <w:widowControl w:val="0"/>
              <w:spacing w:after="0" w:line="280" w:lineRule="atLeast"/>
              <w:ind w:left="-33"/>
              <w:jc w:val="center"/>
              <w:rPr>
                <w:rFonts w:ascii="Futura Medium" w:eastAsia="Times New Roman" w:hAnsi="Futura Medium" w:cs="Times New Roman"/>
                <w:color w:val="000000"/>
                <w:sz w:val="28"/>
                <w:szCs w:val="28"/>
                <w:highlight w:val="yellow"/>
                <w:lang w:eastAsia="nl-NL"/>
              </w:rPr>
            </w:pPr>
            <w:r w:rsidRPr="00117DB0">
              <w:rPr>
                <w:rFonts w:ascii="Futura Medium" w:eastAsia="Times New Roman" w:hAnsi="Futura Medium" w:cs="Times New Roman"/>
                <w:b/>
                <w:color w:val="000000"/>
                <w:sz w:val="28"/>
                <w:szCs w:val="28"/>
                <w:lang w:eastAsia="nl-NL"/>
              </w:rPr>
              <w:t>Description</w:t>
            </w:r>
          </w:p>
        </w:tc>
        <w:tc>
          <w:tcPr>
            <w:tcW w:w="1387" w:type="dxa"/>
            <w:gridSpan w:val="2"/>
            <w:tcBorders>
              <w:top w:val="single" w:sz="12" w:space="0" w:color="auto"/>
              <w:left w:val="single" w:sz="6" w:space="0" w:color="auto"/>
              <w:bottom w:val="single" w:sz="12" w:space="0" w:color="auto"/>
              <w:right w:val="single" w:sz="6" w:space="0" w:color="auto"/>
            </w:tcBorders>
          </w:tcPr>
          <w:p w:rsidR="00793151" w:rsidRPr="00117DB0" w:rsidRDefault="00793151" w:rsidP="007C024E">
            <w:pPr>
              <w:widowControl w:val="0"/>
              <w:spacing w:after="0" w:line="280" w:lineRule="atLeast"/>
              <w:jc w:val="center"/>
              <w:rPr>
                <w:rFonts w:ascii="Futura Medium" w:eastAsia="Times New Roman" w:hAnsi="Futura Medium" w:cs="Times New Roman"/>
                <w:color w:val="000000"/>
                <w:sz w:val="28"/>
                <w:szCs w:val="28"/>
                <w:highlight w:val="yellow"/>
                <w:lang w:eastAsia="nl-NL"/>
              </w:rPr>
            </w:pPr>
            <w:r w:rsidRPr="00117DB0">
              <w:rPr>
                <w:rFonts w:ascii="Futura Medium" w:eastAsia="Times New Roman" w:hAnsi="Futura Medium" w:cs="Times New Roman"/>
                <w:b/>
                <w:color w:val="000000"/>
                <w:sz w:val="28"/>
                <w:szCs w:val="28"/>
                <w:lang w:eastAsia="nl-NL"/>
              </w:rPr>
              <w:t>Originator</w:t>
            </w:r>
          </w:p>
        </w:tc>
        <w:tc>
          <w:tcPr>
            <w:tcW w:w="1337" w:type="dxa"/>
            <w:tcBorders>
              <w:top w:val="single" w:sz="12" w:space="0" w:color="auto"/>
              <w:left w:val="single" w:sz="6" w:space="0" w:color="auto"/>
              <w:bottom w:val="single" w:sz="12" w:space="0" w:color="auto"/>
              <w:right w:val="single" w:sz="6" w:space="0" w:color="auto"/>
            </w:tcBorders>
          </w:tcPr>
          <w:p w:rsidR="00793151" w:rsidRPr="00117DB0" w:rsidRDefault="00BF3990" w:rsidP="007C024E">
            <w:pPr>
              <w:widowControl w:val="0"/>
              <w:spacing w:after="0" w:line="280" w:lineRule="atLeast"/>
              <w:jc w:val="center"/>
              <w:rPr>
                <w:rFonts w:ascii="Futura Medium" w:eastAsia="Times New Roman" w:hAnsi="Futura Medium" w:cs="Times New Roman"/>
                <w:color w:val="000000"/>
                <w:sz w:val="28"/>
                <w:szCs w:val="28"/>
                <w:highlight w:val="yellow"/>
                <w:lang w:eastAsia="nl-NL"/>
              </w:rPr>
            </w:pPr>
            <w:r w:rsidRPr="00117DB0">
              <w:rPr>
                <w:rFonts w:ascii="Futura Medium" w:eastAsia="Times New Roman" w:hAnsi="Futura Medium" w:cs="Times New Roman"/>
                <w:b/>
                <w:color w:val="000000"/>
                <w:sz w:val="28"/>
                <w:szCs w:val="28"/>
                <w:lang w:eastAsia="nl-NL"/>
              </w:rPr>
              <w:t xml:space="preserve">Review </w:t>
            </w:r>
          </w:p>
        </w:tc>
        <w:tc>
          <w:tcPr>
            <w:tcW w:w="1265" w:type="dxa"/>
            <w:tcBorders>
              <w:top w:val="single" w:sz="12" w:space="0" w:color="auto"/>
              <w:left w:val="single" w:sz="6" w:space="0" w:color="auto"/>
              <w:bottom w:val="single" w:sz="12" w:space="0" w:color="auto"/>
              <w:right w:val="single" w:sz="6" w:space="0" w:color="auto"/>
            </w:tcBorders>
          </w:tcPr>
          <w:p w:rsidR="00793151" w:rsidRPr="00117DB0" w:rsidRDefault="00793151" w:rsidP="007C024E">
            <w:pPr>
              <w:widowControl w:val="0"/>
              <w:spacing w:after="0" w:line="280" w:lineRule="atLeast"/>
              <w:jc w:val="center"/>
              <w:rPr>
                <w:rFonts w:ascii="Futura Medium" w:eastAsia="Times New Roman" w:hAnsi="Futura Medium" w:cs="Times New Roman"/>
                <w:b/>
                <w:color w:val="000000"/>
                <w:sz w:val="28"/>
                <w:szCs w:val="28"/>
                <w:lang w:eastAsia="nl-NL"/>
              </w:rPr>
            </w:pPr>
            <w:r w:rsidRPr="00117DB0">
              <w:rPr>
                <w:rFonts w:ascii="Futura Medium" w:eastAsia="Times New Roman" w:hAnsi="Futura Medium" w:cs="Times New Roman"/>
                <w:b/>
                <w:color w:val="000000"/>
                <w:sz w:val="28"/>
                <w:szCs w:val="28"/>
                <w:lang w:eastAsia="nl-NL"/>
              </w:rPr>
              <w:t xml:space="preserve">Support </w:t>
            </w:r>
          </w:p>
        </w:tc>
        <w:tc>
          <w:tcPr>
            <w:tcW w:w="1356" w:type="dxa"/>
            <w:tcBorders>
              <w:top w:val="single" w:sz="12" w:space="0" w:color="auto"/>
              <w:left w:val="single" w:sz="6" w:space="0" w:color="auto"/>
              <w:bottom w:val="single" w:sz="12" w:space="0" w:color="auto"/>
              <w:right w:val="single" w:sz="12" w:space="0" w:color="auto"/>
            </w:tcBorders>
          </w:tcPr>
          <w:p w:rsidR="00793151" w:rsidRPr="00117DB0" w:rsidRDefault="00793151" w:rsidP="007C024E">
            <w:pPr>
              <w:widowControl w:val="0"/>
              <w:spacing w:after="0" w:line="280" w:lineRule="atLeast"/>
              <w:jc w:val="center"/>
              <w:rPr>
                <w:rFonts w:ascii="Futura Medium" w:eastAsia="Times New Roman" w:hAnsi="Futura Medium" w:cs="Times New Roman"/>
                <w:b/>
                <w:color w:val="000000"/>
                <w:sz w:val="28"/>
                <w:szCs w:val="28"/>
                <w:lang w:eastAsia="nl-NL"/>
              </w:rPr>
            </w:pPr>
            <w:r w:rsidRPr="00117DB0">
              <w:rPr>
                <w:rFonts w:ascii="Futura Medium" w:eastAsia="Times New Roman" w:hAnsi="Futura Medium" w:cs="Times New Roman"/>
                <w:b/>
                <w:color w:val="000000"/>
                <w:sz w:val="28"/>
                <w:szCs w:val="28"/>
                <w:lang w:eastAsia="nl-NL"/>
              </w:rPr>
              <w:t>Approver</w:t>
            </w:r>
          </w:p>
        </w:tc>
      </w:tr>
      <w:tr w:rsidR="00793151" w:rsidRPr="00117DB0" w:rsidTr="00011DB7">
        <w:trPr>
          <w:cantSplit/>
          <w:trHeight w:val="306"/>
        </w:trPr>
        <w:tc>
          <w:tcPr>
            <w:tcW w:w="559" w:type="dxa"/>
            <w:tcBorders>
              <w:top w:val="single" w:sz="12" w:space="0" w:color="auto"/>
              <w:left w:val="single" w:sz="12" w:space="0" w:color="auto"/>
              <w:bottom w:val="single" w:sz="6" w:space="0" w:color="auto"/>
              <w:right w:val="single" w:sz="6" w:space="0" w:color="auto"/>
            </w:tcBorders>
            <w:vAlign w:val="center"/>
          </w:tcPr>
          <w:p w:rsidR="00793151" w:rsidRPr="00117DB0" w:rsidRDefault="00793151" w:rsidP="007C024E">
            <w:pPr>
              <w:widowControl w:val="0"/>
              <w:spacing w:after="0" w:line="280" w:lineRule="atLeast"/>
              <w:ind w:left="-33"/>
              <w:jc w:val="center"/>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01</w:t>
            </w:r>
          </w:p>
        </w:tc>
        <w:tc>
          <w:tcPr>
            <w:tcW w:w="1411" w:type="dxa"/>
            <w:gridSpan w:val="2"/>
            <w:tcBorders>
              <w:top w:val="single" w:sz="12" w:space="0" w:color="auto"/>
              <w:left w:val="single" w:sz="6" w:space="0" w:color="auto"/>
              <w:bottom w:val="single" w:sz="6" w:space="0" w:color="auto"/>
              <w:right w:val="single" w:sz="6" w:space="0" w:color="auto"/>
            </w:tcBorders>
            <w:vAlign w:val="center"/>
          </w:tcPr>
          <w:p w:rsidR="00793151" w:rsidRPr="00117DB0" w:rsidRDefault="005838BF" w:rsidP="001658AC">
            <w:pPr>
              <w:widowControl w:val="0"/>
              <w:spacing w:after="0" w:line="280" w:lineRule="atLeast"/>
              <w:ind w:left="-33"/>
              <w:jc w:val="center"/>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19</w:t>
            </w:r>
            <w:r w:rsidR="00793151" w:rsidRPr="00117DB0">
              <w:rPr>
                <w:rFonts w:ascii="Futura Medium" w:eastAsia="Times New Roman" w:hAnsi="Futura Medium" w:cs="Times New Roman"/>
                <w:color w:val="000000"/>
                <w:sz w:val="28"/>
                <w:szCs w:val="28"/>
                <w:lang w:eastAsia="nl-NL"/>
              </w:rPr>
              <w:t xml:space="preserve"> /</w:t>
            </w:r>
            <w:r w:rsidRPr="00117DB0">
              <w:rPr>
                <w:rFonts w:ascii="Futura Medium" w:eastAsia="Times New Roman" w:hAnsi="Futura Medium" w:cs="Times New Roman"/>
                <w:color w:val="000000"/>
                <w:sz w:val="28"/>
                <w:szCs w:val="28"/>
                <w:lang w:eastAsia="nl-NL"/>
              </w:rPr>
              <w:t>05</w:t>
            </w:r>
            <w:r w:rsidR="00793151" w:rsidRPr="00117DB0">
              <w:rPr>
                <w:rFonts w:ascii="Futura Medium" w:eastAsia="Times New Roman" w:hAnsi="Futura Medium" w:cs="Times New Roman"/>
                <w:color w:val="000000"/>
                <w:sz w:val="28"/>
                <w:szCs w:val="28"/>
                <w:lang w:eastAsia="nl-NL"/>
              </w:rPr>
              <w:t>/2017</w:t>
            </w:r>
          </w:p>
        </w:tc>
        <w:tc>
          <w:tcPr>
            <w:tcW w:w="1954" w:type="dxa"/>
            <w:tcBorders>
              <w:top w:val="single" w:sz="12" w:space="0" w:color="auto"/>
              <w:left w:val="single" w:sz="6" w:space="0" w:color="auto"/>
              <w:bottom w:val="single" w:sz="6" w:space="0" w:color="auto"/>
              <w:right w:val="single" w:sz="6" w:space="0" w:color="auto"/>
            </w:tcBorders>
          </w:tcPr>
          <w:p w:rsidR="00793151" w:rsidRPr="00117DB0" w:rsidRDefault="00793151" w:rsidP="007C024E">
            <w:pPr>
              <w:widowControl w:val="0"/>
              <w:spacing w:after="0" w:line="280" w:lineRule="atLeast"/>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 xml:space="preserve">Issue for Revision </w:t>
            </w:r>
          </w:p>
        </w:tc>
        <w:tc>
          <w:tcPr>
            <w:tcW w:w="1387" w:type="dxa"/>
            <w:gridSpan w:val="2"/>
            <w:tcBorders>
              <w:top w:val="single" w:sz="12" w:space="0" w:color="auto"/>
              <w:left w:val="single" w:sz="6" w:space="0" w:color="auto"/>
              <w:bottom w:val="single" w:sz="6" w:space="0" w:color="auto"/>
              <w:right w:val="single" w:sz="6" w:space="0" w:color="auto"/>
            </w:tcBorders>
          </w:tcPr>
          <w:p w:rsidR="00793151" w:rsidRPr="00117DB0" w:rsidRDefault="00500E43" w:rsidP="000138D7">
            <w:pPr>
              <w:widowControl w:val="0"/>
              <w:spacing w:after="0" w:line="280" w:lineRule="atLeast"/>
              <w:jc w:val="both"/>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 xml:space="preserve">G. Alozie </w:t>
            </w:r>
          </w:p>
        </w:tc>
        <w:tc>
          <w:tcPr>
            <w:tcW w:w="1337" w:type="dxa"/>
            <w:tcBorders>
              <w:top w:val="single" w:sz="12" w:space="0" w:color="auto"/>
              <w:left w:val="single" w:sz="6" w:space="0" w:color="auto"/>
              <w:bottom w:val="single" w:sz="6" w:space="0" w:color="auto"/>
              <w:right w:val="single" w:sz="6" w:space="0" w:color="auto"/>
            </w:tcBorders>
          </w:tcPr>
          <w:p w:rsidR="00793151" w:rsidRPr="00117DB0" w:rsidRDefault="00BF3990" w:rsidP="007C024E">
            <w:pPr>
              <w:widowControl w:val="0"/>
              <w:spacing w:after="0" w:line="280" w:lineRule="atLeast"/>
              <w:jc w:val="both"/>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 xml:space="preserve">C. Onumadu </w:t>
            </w:r>
          </w:p>
        </w:tc>
        <w:tc>
          <w:tcPr>
            <w:tcW w:w="1265" w:type="dxa"/>
            <w:tcBorders>
              <w:top w:val="single" w:sz="12" w:space="0" w:color="auto"/>
              <w:left w:val="single" w:sz="6" w:space="0" w:color="auto"/>
              <w:bottom w:val="single" w:sz="6" w:space="0" w:color="auto"/>
              <w:right w:val="single" w:sz="6" w:space="0" w:color="auto"/>
            </w:tcBorders>
          </w:tcPr>
          <w:p w:rsidR="00793151" w:rsidRPr="00117DB0" w:rsidRDefault="00BF3990" w:rsidP="00500E43">
            <w:pPr>
              <w:widowControl w:val="0"/>
              <w:spacing w:after="0" w:line="280" w:lineRule="atLeast"/>
              <w:jc w:val="both"/>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 xml:space="preserve">K Ofori </w:t>
            </w:r>
          </w:p>
          <w:p w:rsidR="00DA57CE" w:rsidRPr="00117DB0" w:rsidRDefault="00DA57CE" w:rsidP="00500E43">
            <w:pPr>
              <w:widowControl w:val="0"/>
              <w:spacing w:after="0" w:line="280" w:lineRule="atLeast"/>
              <w:jc w:val="both"/>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S. Anongo</w:t>
            </w:r>
          </w:p>
        </w:tc>
        <w:tc>
          <w:tcPr>
            <w:tcW w:w="1356" w:type="dxa"/>
            <w:tcBorders>
              <w:top w:val="single" w:sz="12" w:space="0" w:color="auto"/>
              <w:left w:val="single" w:sz="6" w:space="0" w:color="auto"/>
              <w:bottom w:val="single" w:sz="6" w:space="0" w:color="auto"/>
              <w:right w:val="single" w:sz="12" w:space="0" w:color="auto"/>
            </w:tcBorders>
          </w:tcPr>
          <w:p w:rsidR="00793151" w:rsidRPr="00117DB0" w:rsidRDefault="00793151" w:rsidP="007C024E">
            <w:pPr>
              <w:widowControl w:val="0"/>
              <w:spacing w:after="0" w:line="280" w:lineRule="atLeast"/>
              <w:jc w:val="both"/>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 xml:space="preserve">V. Onyia  </w:t>
            </w:r>
          </w:p>
        </w:tc>
      </w:tr>
      <w:tr w:rsidR="00793151" w:rsidRPr="00117DB0" w:rsidTr="00011DB7">
        <w:trPr>
          <w:cantSplit/>
          <w:trHeight w:val="306"/>
        </w:trPr>
        <w:tc>
          <w:tcPr>
            <w:tcW w:w="559" w:type="dxa"/>
            <w:tcBorders>
              <w:top w:val="single" w:sz="6" w:space="0" w:color="auto"/>
              <w:left w:val="single" w:sz="12" w:space="0" w:color="auto"/>
              <w:bottom w:val="single" w:sz="6" w:space="0" w:color="auto"/>
              <w:right w:val="single" w:sz="6" w:space="0" w:color="auto"/>
            </w:tcBorders>
            <w:vAlign w:val="center"/>
          </w:tcPr>
          <w:p w:rsidR="00793151" w:rsidRPr="00117DB0" w:rsidRDefault="009F01B5" w:rsidP="007C024E">
            <w:pPr>
              <w:widowControl w:val="0"/>
              <w:spacing w:after="0" w:line="280" w:lineRule="atLeast"/>
              <w:ind w:left="-33"/>
              <w:jc w:val="center"/>
              <w:rPr>
                <w:rFonts w:ascii="Futura Medium" w:eastAsia="Times New Roman" w:hAnsi="Futura Medium" w:cs="Times New Roman"/>
                <w:color w:val="000000"/>
                <w:sz w:val="28"/>
                <w:szCs w:val="28"/>
                <w:lang w:eastAsia="nl-NL"/>
              </w:rPr>
            </w:pPr>
            <w:r>
              <w:rPr>
                <w:rFonts w:ascii="Futura Medium" w:eastAsia="Times New Roman" w:hAnsi="Futura Medium" w:cs="Times New Roman"/>
                <w:color w:val="000000"/>
                <w:sz w:val="28"/>
                <w:szCs w:val="28"/>
                <w:lang w:eastAsia="nl-NL"/>
              </w:rPr>
              <w:t>02</w:t>
            </w:r>
          </w:p>
        </w:tc>
        <w:tc>
          <w:tcPr>
            <w:tcW w:w="1411" w:type="dxa"/>
            <w:gridSpan w:val="2"/>
            <w:tcBorders>
              <w:top w:val="single" w:sz="6" w:space="0" w:color="auto"/>
              <w:left w:val="single" w:sz="6" w:space="0" w:color="auto"/>
              <w:bottom w:val="single" w:sz="6" w:space="0" w:color="auto"/>
              <w:right w:val="single" w:sz="6" w:space="0" w:color="auto"/>
            </w:tcBorders>
            <w:vAlign w:val="center"/>
          </w:tcPr>
          <w:p w:rsidR="00793151" w:rsidRPr="00117DB0" w:rsidRDefault="009F01B5" w:rsidP="007C024E">
            <w:pPr>
              <w:widowControl w:val="0"/>
              <w:spacing w:after="0" w:line="280" w:lineRule="atLeast"/>
              <w:ind w:left="-33"/>
              <w:jc w:val="center"/>
              <w:rPr>
                <w:rFonts w:ascii="Futura Medium" w:eastAsia="Times New Roman" w:hAnsi="Futura Medium" w:cs="Times New Roman"/>
                <w:color w:val="000000"/>
                <w:sz w:val="28"/>
                <w:szCs w:val="28"/>
                <w:lang w:eastAsia="nl-NL"/>
              </w:rPr>
            </w:pPr>
            <w:ins w:id="0" w:author="Onumadu, Chibuzo S SPDC-PTE/EUPE" w:date="2017-08-07T10:50:00Z">
              <w:r>
                <w:rPr>
                  <w:rFonts w:ascii="Futura Medium" w:eastAsia="Times New Roman" w:hAnsi="Futura Medium" w:cs="Times New Roman"/>
                  <w:color w:val="000000"/>
                  <w:sz w:val="28"/>
                  <w:szCs w:val="28"/>
                  <w:lang w:eastAsia="nl-NL"/>
                </w:rPr>
                <w:t>08/08/2017</w:t>
              </w:r>
            </w:ins>
          </w:p>
        </w:tc>
        <w:tc>
          <w:tcPr>
            <w:tcW w:w="1954" w:type="dxa"/>
            <w:tcBorders>
              <w:top w:val="single" w:sz="6" w:space="0" w:color="auto"/>
              <w:left w:val="single" w:sz="6" w:space="0" w:color="auto"/>
              <w:bottom w:val="single" w:sz="6" w:space="0" w:color="auto"/>
              <w:right w:val="single" w:sz="6" w:space="0" w:color="auto"/>
            </w:tcBorders>
          </w:tcPr>
          <w:p w:rsidR="00793151" w:rsidRPr="00117DB0" w:rsidRDefault="00793151" w:rsidP="007C024E">
            <w:pPr>
              <w:widowControl w:val="0"/>
              <w:spacing w:after="0" w:line="280" w:lineRule="atLeast"/>
              <w:ind w:left="-33"/>
              <w:rPr>
                <w:rFonts w:ascii="Futura Medium" w:eastAsia="Times New Roman" w:hAnsi="Futura Medium" w:cs="Times New Roman"/>
                <w:color w:val="000000"/>
                <w:sz w:val="28"/>
                <w:szCs w:val="28"/>
                <w:lang w:eastAsia="nl-NL"/>
              </w:rPr>
            </w:pPr>
          </w:p>
        </w:tc>
        <w:tc>
          <w:tcPr>
            <w:tcW w:w="1387" w:type="dxa"/>
            <w:gridSpan w:val="2"/>
            <w:tcBorders>
              <w:top w:val="single" w:sz="6" w:space="0" w:color="auto"/>
              <w:left w:val="single" w:sz="6" w:space="0" w:color="auto"/>
              <w:bottom w:val="single" w:sz="6" w:space="0" w:color="auto"/>
              <w:right w:val="single" w:sz="6" w:space="0" w:color="auto"/>
            </w:tcBorders>
          </w:tcPr>
          <w:p w:rsidR="00793151" w:rsidRPr="00117DB0" w:rsidRDefault="00793151" w:rsidP="007C024E">
            <w:pPr>
              <w:widowControl w:val="0"/>
              <w:spacing w:after="0" w:line="280" w:lineRule="atLeast"/>
              <w:jc w:val="both"/>
              <w:rPr>
                <w:rFonts w:ascii="Futura Medium" w:eastAsia="Times New Roman" w:hAnsi="Futura Medium" w:cs="Times New Roman"/>
                <w:color w:val="000000"/>
                <w:sz w:val="28"/>
                <w:szCs w:val="28"/>
                <w:lang w:val="nl-NL" w:eastAsia="nl-NL"/>
              </w:rPr>
            </w:pPr>
          </w:p>
        </w:tc>
        <w:tc>
          <w:tcPr>
            <w:tcW w:w="1337" w:type="dxa"/>
            <w:tcBorders>
              <w:top w:val="single" w:sz="6" w:space="0" w:color="auto"/>
              <w:left w:val="single" w:sz="6" w:space="0" w:color="auto"/>
              <w:bottom w:val="single" w:sz="6" w:space="0" w:color="auto"/>
              <w:right w:val="single" w:sz="6" w:space="0" w:color="auto"/>
            </w:tcBorders>
          </w:tcPr>
          <w:p w:rsidR="00793151" w:rsidRPr="00117DB0" w:rsidRDefault="00793151" w:rsidP="007C024E">
            <w:pPr>
              <w:widowControl w:val="0"/>
              <w:spacing w:after="0" w:line="280" w:lineRule="atLeast"/>
              <w:jc w:val="both"/>
              <w:rPr>
                <w:rFonts w:ascii="Futura Medium" w:eastAsia="Times New Roman" w:hAnsi="Futura Medium" w:cs="Times New Roman"/>
                <w:color w:val="000000"/>
                <w:sz w:val="28"/>
                <w:szCs w:val="28"/>
                <w:lang w:val="it-IT" w:eastAsia="nl-NL"/>
              </w:rPr>
            </w:pPr>
          </w:p>
        </w:tc>
        <w:tc>
          <w:tcPr>
            <w:tcW w:w="1265" w:type="dxa"/>
            <w:tcBorders>
              <w:top w:val="single" w:sz="6" w:space="0" w:color="auto"/>
              <w:left w:val="single" w:sz="6" w:space="0" w:color="auto"/>
              <w:bottom w:val="single" w:sz="6" w:space="0" w:color="auto"/>
              <w:right w:val="single" w:sz="6" w:space="0" w:color="auto"/>
            </w:tcBorders>
          </w:tcPr>
          <w:p w:rsidR="00793151" w:rsidRPr="00117DB0" w:rsidRDefault="00793151" w:rsidP="007C024E">
            <w:pPr>
              <w:widowControl w:val="0"/>
              <w:spacing w:after="0" w:line="280" w:lineRule="atLeast"/>
              <w:jc w:val="both"/>
              <w:rPr>
                <w:rFonts w:ascii="Futura Medium" w:eastAsia="Times New Roman" w:hAnsi="Futura Medium" w:cs="Times New Roman"/>
                <w:color w:val="000000"/>
                <w:sz w:val="28"/>
                <w:szCs w:val="28"/>
                <w:lang w:val="it-IT" w:eastAsia="nl-NL"/>
              </w:rPr>
            </w:pPr>
          </w:p>
        </w:tc>
        <w:tc>
          <w:tcPr>
            <w:tcW w:w="1356" w:type="dxa"/>
            <w:tcBorders>
              <w:top w:val="single" w:sz="6" w:space="0" w:color="auto"/>
              <w:left w:val="single" w:sz="6" w:space="0" w:color="auto"/>
              <w:bottom w:val="single" w:sz="6" w:space="0" w:color="auto"/>
              <w:right w:val="single" w:sz="12" w:space="0" w:color="auto"/>
            </w:tcBorders>
          </w:tcPr>
          <w:p w:rsidR="00793151" w:rsidRPr="00117DB0" w:rsidRDefault="00793151" w:rsidP="007C024E">
            <w:pPr>
              <w:widowControl w:val="0"/>
              <w:spacing w:after="0" w:line="280" w:lineRule="atLeast"/>
              <w:jc w:val="both"/>
              <w:rPr>
                <w:rFonts w:ascii="Futura Medium" w:eastAsia="Times New Roman" w:hAnsi="Futura Medium" w:cs="Times New Roman"/>
                <w:color w:val="000000"/>
                <w:sz w:val="28"/>
                <w:szCs w:val="28"/>
                <w:lang w:val="it-IT" w:eastAsia="nl-NL"/>
              </w:rPr>
            </w:pPr>
          </w:p>
        </w:tc>
      </w:tr>
      <w:tr w:rsidR="00793151" w:rsidRPr="00117DB0" w:rsidTr="00011DB7">
        <w:trPr>
          <w:cantSplit/>
          <w:trHeight w:val="290"/>
        </w:trPr>
        <w:tc>
          <w:tcPr>
            <w:tcW w:w="559" w:type="dxa"/>
            <w:tcBorders>
              <w:top w:val="single" w:sz="6" w:space="0" w:color="auto"/>
              <w:left w:val="single" w:sz="12" w:space="0" w:color="auto"/>
              <w:bottom w:val="single" w:sz="6" w:space="0" w:color="auto"/>
              <w:right w:val="single" w:sz="6" w:space="0" w:color="auto"/>
            </w:tcBorders>
            <w:vAlign w:val="center"/>
          </w:tcPr>
          <w:p w:rsidR="00793151" w:rsidRPr="00117DB0" w:rsidRDefault="00793151" w:rsidP="007C024E">
            <w:pPr>
              <w:widowControl w:val="0"/>
              <w:spacing w:after="0" w:line="280" w:lineRule="atLeast"/>
              <w:ind w:left="-33"/>
              <w:jc w:val="center"/>
              <w:rPr>
                <w:rFonts w:ascii="Futura Medium" w:eastAsia="Times New Roman" w:hAnsi="Futura Medium" w:cs="Times New Roman"/>
                <w:color w:val="000000"/>
                <w:sz w:val="28"/>
                <w:szCs w:val="28"/>
                <w:highlight w:val="yellow"/>
                <w:lang w:val="it-IT" w:eastAsia="nl-NL"/>
              </w:rPr>
            </w:pPr>
          </w:p>
        </w:tc>
        <w:tc>
          <w:tcPr>
            <w:tcW w:w="1411" w:type="dxa"/>
            <w:gridSpan w:val="2"/>
            <w:tcBorders>
              <w:top w:val="single" w:sz="6" w:space="0" w:color="auto"/>
              <w:left w:val="single" w:sz="6" w:space="0" w:color="auto"/>
              <w:bottom w:val="single" w:sz="6" w:space="0" w:color="auto"/>
              <w:right w:val="single" w:sz="6" w:space="0" w:color="auto"/>
            </w:tcBorders>
            <w:vAlign w:val="center"/>
          </w:tcPr>
          <w:p w:rsidR="00793151" w:rsidRPr="00117DB0" w:rsidRDefault="00793151" w:rsidP="007C024E">
            <w:pPr>
              <w:widowControl w:val="0"/>
              <w:spacing w:after="0" w:line="280" w:lineRule="atLeast"/>
              <w:ind w:left="-33"/>
              <w:jc w:val="center"/>
              <w:rPr>
                <w:rFonts w:ascii="Futura Medium" w:eastAsia="Times New Roman" w:hAnsi="Futura Medium" w:cs="Times New Roman"/>
                <w:color w:val="000000"/>
                <w:sz w:val="28"/>
                <w:szCs w:val="28"/>
                <w:highlight w:val="yellow"/>
                <w:lang w:val="it-IT" w:eastAsia="nl-NL"/>
              </w:rPr>
            </w:pPr>
          </w:p>
        </w:tc>
        <w:tc>
          <w:tcPr>
            <w:tcW w:w="1954" w:type="dxa"/>
            <w:tcBorders>
              <w:top w:val="single" w:sz="6" w:space="0" w:color="auto"/>
              <w:left w:val="single" w:sz="6" w:space="0" w:color="auto"/>
              <w:bottom w:val="single" w:sz="6" w:space="0" w:color="auto"/>
              <w:right w:val="single" w:sz="6" w:space="0" w:color="auto"/>
            </w:tcBorders>
          </w:tcPr>
          <w:p w:rsidR="00793151" w:rsidRPr="00117DB0" w:rsidRDefault="00793151" w:rsidP="007C024E">
            <w:pPr>
              <w:widowControl w:val="0"/>
              <w:spacing w:after="0" w:line="280" w:lineRule="atLeast"/>
              <w:ind w:left="-33"/>
              <w:rPr>
                <w:rFonts w:ascii="Futura Medium" w:eastAsia="Times New Roman" w:hAnsi="Futura Medium" w:cs="Times New Roman"/>
                <w:color w:val="000000"/>
                <w:sz w:val="28"/>
                <w:szCs w:val="28"/>
                <w:highlight w:val="yellow"/>
                <w:lang w:val="it-IT" w:eastAsia="nl-NL"/>
              </w:rPr>
            </w:pPr>
          </w:p>
        </w:tc>
        <w:tc>
          <w:tcPr>
            <w:tcW w:w="1387" w:type="dxa"/>
            <w:gridSpan w:val="2"/>
            <w:tcBorders>
              <w:top w:val="single" w:sz="6" w:space="0" w:color="auto"/>
              <w:left w:val="single" w:sz="6" w:space="0" w:color="auto"/>
              <w:bottom w:val="single" w:sz="6" w:space="0" w:color="auto"/>
              <w:right w:val="single" w:sz="6" w:space="0" w:color="auto"/>
            </w:tcBorders>
          </w:tcPr>
          <w:p w:rsidR="00793151" w:rsidRPr="00117DB0" w:rsidRDefault="00793151" w:rsidP="007C024E">
            <w:pPr>
              <w:widowControl w:val="0"/>
              <w:spacing w:after="0" w:line="280" w:lineRule="atLeast"/>
              <w:jc w:val="both"/>
              <w:rPr>
                <w:rFonts w:ascii="Futura Medium" w:eastAsia="Times New Roman" w:hAnsi="Futura Medium" w:cs="Times New Roman"/>
                <w:color w:val="000000"/>
                <w:sz w:val="28"/>
                <w:szCs w:val="28"/>
                <w:highlight w:val="yellow"/>
                <w:lang w:val="it-IT" w:eastAsia="nl-NL"/>
              </w:rPr>
            </w:pPr>
          </w:p>
        </w:tc>
        <w:tc>
          <w:tcPr>
            <w:tcW w:w="1337" w:type="dxa"/>
            <w:tcBorders>
              <w:top w:val="single" w:sz="6" w:space="0" w:color="auto"/>
              <w:left w:val="single" w:sz="6" w:space="0" w:color="auto"/>
              <w:bottom w:val="single" w:sz="6" w:space="0" w:color="auto"/>
              <w:right w:val="single" w:sz="6" w:space="0" w:color="auto"/>
            </w:tcBorders>
          </w:tcPr>
          <w:p w:rsidR="00793151" w:rsidRPr="00117DB0" w:rsidRDefault="00793151" w:rsidP="007C024E">
            <w:pPr>
              <w:widowControl w:val="0"/>
              <w:spacing w:after="0" w:line="280" w:lineRule="atLeast"/>
              <w:jc w:val="both"/>
              <w:rPr>
                <w:rFonts w:ascii="Futura Medium" w:eastAsia="Times New Roman" w:hAnsi="Futura Medium" w:cs="Times New Roman"/>
                <w:color w:val="000000"/>
                <w:sz w:val="28"/>
                <w:szCs w:val="28"/>
                <w:highlight w:val="yellow"/>
                <w:lang w:val="it-IT" w:eastAsia="nl-NL"/>
              </w:rPr>
            </w:pPr>
          </w:p>
        </w:tc>
        <w:tc>
          <w:tcPr>
            <w:tcW w:w="1265" w:type="dxa"/>
            <w:tcBorders>
              <w:top w:val="single" w:sz="6" w:space="0" w:color="auto"/>
              <w:left w:val="single" w:sz="6" w:space="0" w:color="auto"/>
              <w:bottom w:val="single" w:sz="6" w:space="0" w:color="auto"/>
              <w:right w:val="single" w:sz="6" w:space="0" w:color="auto"/>
            </w:tcBorders>
          </w:tcPr>
          <w:p w:rsidR="00793151" w:rsidRPr="00117DB0" w:rsidRDefault="00793151" w:rsidP="007C024E">
            <w:pPr>
              <w:widowControl w:val="0"/>
              <w:spacing w:after="0" w:line="280" w:lineRule="atLeast"/>
              <w:jc w:val="both"/>
              <w:rPr>
                <w:rFonts w:ascii="Futura Medium" w:eastAsia="Times New Roman" w:hAnsi="Futura Medium" w:cs="Times New Roman"/>
                <w:color w:val="000000"/>
                <w:sz w:val="28"/>
                <w:szCs w:val="28"/>
                <w:highlight w:val="yellow"/>
                <w:lang w:val="it-IT" w:eastAsia="nl-NL"/>
              </w:rPr>
            </w:pPr>
          </w:p>
        </w:tc>
        <w:tc>
          <w:tcPr>
            <w:tcW w:w="1356" w:type="dxa"/>
            <w:tcBorders>
              <w:top w:val="single" w:sz="6" w:space="0" w:color="auto"/>
              <w:left w:val="single" w:sz="6" w:space="0" w:color="auto"/>
              <w:bottom w:val="single" w:sz="6" w:space="0" w:color="auto"/>
              <w:right w:val="single" w:sz="12" w:space="0" w:color="auto"/>
            </w:tcBorders>
          </w:tcPr>
          <w:p w:rsidR="00793151" w:rsidRPr="00117DB0" w:rsidRDefault="00793151" w:rsidP="007C024E">
            <w:pPr>
              <w:widowControl w:val="0"/>
              <w:spacing w:after="0" w:line="280" w:lineRule="atLeast"/>
              <w:jc w:val="both"/>
              <w:rPr>
                <w:rFonts w:ascii="Futura Medium" w:eastAsia="Times New Roman" w:hAnsi="Futura Medium" w:cs="Times New Roman"/>
                <w:color w:val="000000"/>
                <w:sz w:val="28"/>
                <w:szCs w:val="28"/>
                <w:highlight w:val="yellow"/>
                <w:lang w:val="it-IT" w:eastAsia="nl-NL"/>
              </w:rPr>
            </w:pPr>
          </w:p>
        </w:tc>
      </w:tr>
      <w:tr w:rsidR="00793151" w:rsidRPr="00117DB0" w:rsidTr="00011DB7">
        <w:trPr>
          <w:cantSplit/>
          <w:trHeight w:val="306"/>
        </w:trPr>
        <w:tc>
          <w:tcPr>
            <w:tcW w:w="559" w:type="dxa"/>
            <w:tcBorders>
              <w:top w:val="single" w:sz="6" w:space="0" w:color="auto"/>
              <w:left w:val="single" w:sz="12" w:space="0" w:color="auto"/>
              <w:bottom w:val="single" w:sz="6" w:space="0" w:color="auto"/>
              <w:right w:val="single" w:sz="6" w:space="0" w:color="auto"/>
            </w:tcBorders>
            <w:vAlign w:val="center"/>
          </w:tcPr>
          <w:p w:rsidR="00793151" w:rsidRPr="00117DB0" w:rsidRDefault="00793151" w:rsidP="007C024E">
            <w:pPr>
              <w:widowControl w:val="0"/>
              <w:spacing w:after="0" w:line="280" w:lineRule="atLeast"/>
              <w:ind w:left="-33"/>
              <w:jc w:val="center"/>
              <w:rPr>
                <w:rFonts w:ascii="Futura Medium" w:eastAsia="Times New Roman" w:hAnsi="Futura Medium" w:cs="Times New Roman"/>
                <w:color w:val="000000"/>
                <w:sz w:val="28"/>
                <w:szCs w:val="28"/>
                <w:highlight w:val="yellow"/>
                <w:lang w:val="it-IT" w:eastAsia="nl-NL"/>
              </w:rPr>
            </w:pPr>
          </w:p>
        </w:tc>
        <w:tc>
          <w:tcPr>
            <w:tcW w:w="1411" w:type="dxa"/>
            <w:gridSpan w:val="2"/>
            <w:tcBorders>
              <w:top w:val="single" w:sz="6" w:space="0" w:color="auto"/>
              <w:left w:val="single" w:sz="6" w:space="0" w:color="auto"/>
              <w:bottom w:val="single" w:sz="6" w:space="0" w:color="auto"/>
              <w:right w:val="single" w:sz="6" w:space="0" w:color="auto"/>
            </w:tcBorders>
            <w:vAlign w:val="center"/>
          </w:tcPr>
          <w:p w:rsidR="00793151" w:rsidRPr="00117DB0" w:rsidRDefault="00793151" w:rsidP="007C024E">
            <w:pPr>
              <w:widowControl w:val="0"/>
              <w:spacing w:after="0" w:line="280" w:lineRule="atLeast"/>
              <w:ind w:left="-33"/>
              <w:jc w:val="center"/>
              <w:rPr>
                <w:rFonts w:ascii="Futura Medium" w:eastAsia="Times New Roman" w:hAnsi="Futura Medium" w:cs="Times New Roman"/>
                <w:color w:val="000000"/>
                <w:sz w:val="28"/>
                <w:szCs w:val="28"/>
                <w:highlight w:val="yellow"/>
                <w:lang w:val="it-IT" w:eastAsia="nl-NL"/>
              </w:rPr>
            </w:pPr>
          </w:p>
        </w:tc>
        <w:tc>
          <w:tcPr>
            <w:tcW w:w="1954" w:type="dxa"/>
            <w:tcBorders>
              <w:top w:val="single" w:sz="6" w:space="0" w:color="auto"/>
              <w:left w:val="single" w:sz="6" w:space="0" w:color="auto"/>
              <w:bottom w:val="single" w:sz="6" w:space="0" w:color="auto"/>
              <w:right w:val="single" w:sz="6" w:space="0" w:color="auto"/>
            </w:tcBorders>
          </w:tcPr>
          <w:p w:rsidR="00793151" w:rsidRPr="00117DB0" w:rsidRDefault="00793151" w:rsidP="007C024E">
            <w:pPr>
              <w:widowControl w:val="0"/>
              <w:spacing w:after="0" w:line="280" w:lineRule="atLeast"/>
              <w:ind w:left="-33"/>
              <w:rPr>
                <w:rFonts w:ascii="Futura Medium" w:eastAsia="Times New Roman" w:hAnsi="Futura Medium" w:cs="Times New Roman"/>
                <w:color w:val="000000"/>
                <w:sz w:val="28"/>
                <w:szCs w:val="28"/>
                <w:highlight w:val="yellow"/>
                <w:lang w:val="it-IT" w:eastAsia="nl-NL"/>
              </w:rPr>
            </w:pPr>
          </w:p>
        </w:tc>
        <w:tc>
          <w:tcPr>
            <w:tcW w:w="1387" w:type="dxa"/>
            <w:gridSpan w:val="2"/>
            <w:tcBorders>
              <w:top w:val="single" w:sz="6" w:space="0" w:color="auto"/>
              <w:left w:val="single" w:sz="6" w:space="0" w:color="auto"/>
              <w:bottom w:val="single" w:sz="6" w:space="0" w:color="auto"/>
              <w:right w:val="single" w:sz="6" w:space="0" w:color="auto"/>
            </w:tcBorders>
          </w:tcPr>
          <w:p w:rsidR="00793151" w:rsidRPr="00117DB0" w:rsidRDefault="00793151" w:rsidP="007C024E">
            <w:pPr>
              <w:widowControl w:val="0"/>
              <w:spacing w:after="0" w:line="280" w:lineRule="atLeast"/>
              <w:jc w:val="both"/>
              <w:rPr>
                <w:rFonts w:ascii="Futura Medium" w:eastAsia="Times New Roman" w:hAnsi="Futura Medium" w:cs="Times New Roman"/>
                <w:color w:val="000000"/>
                <w:sz w:val="28"/>
                <w:szCs w:val="28"/>
                <w:highlight w:val="yellow"/>
                <w:lang w:val="it-IT" w:eastAsia="nl-NL"/>
              </w:rPr>
            </w:pPr>
          </w:p>
        </w:tc>
        <w:tc>
          <w:tcPr>
            <w:tcW w:w="1337" w:type="dxa"/>
            <w:tcBorders>
              <w:top w:val="single" w:sz="6" w:space="0" w:color="auto"/>
              <w:left w:val="single" w:sz="6" w:space="0" w:color="auto"/>
              <w:bottom w:val="single" w:sz="6" w:space="0" w:color="auto"/>
              <w:right w:val="single" w:sz="6" w:space="0" w:color="auto"/>
            </w:tcBorders>
          </w:tcPr>
          <w:p w:rsidR="00793151" w:rsidRPr="00117DB0" w:rsidRDefault="00793151" w:rsidP="007C024E">
            <w:pPr>
              <w:widowControl w:val="0"/>
              <w:spacing w:after="0" w:line="280" w:lineRule="atLeast"/>
              <w:jc w:val="both"/>
              <w:rPr>
                <w:rFonts w:ascii="Futura Medium" w:eastAsia="Times New Roman" w:hAnsi="Futura Medium" w:cs="Times New Roman"/>
                <w:color w:val="000000"/>
                <w:sz w:val="28"/>
                <w:szCs w:val="28"/>
                <w:highlight w:val="yellow"/>
                <w:lang w:val="it-IT" w:eastAsia="nl-NL"/>
              </w:rPr>
            </w:pPr>
          </w:p>
        </w:tc>
        <w:tc>
          <w:tcPr>
            <w:tcW w:w="1265" w:type="dxa"/>
            <w:tcBorders>
              <w:top w:val="single" w:sz="6" w:space="0" w:color="auto"/>
              <w:left w:val="single" w:sz="6" w:space="0" w:color="auto"/>
              <w:bottom w:val="single" w:sz="6" w:space="0" w:color="auto"/>
              <w:right w:val="single" w:sz="6" w:space="0" w:color="auto"/>
            </w:tcBorders>
          </w:tcPr>
          <w:p w:rsidR="00793151" w:rsidRPr="00117DB0" w:rsidRDefault="00793151" w:rsidP="007C024E">
            <w:pPr>
              <w:widowControl w:val="0"/>
              <w:spacing w:after="0" w:line="280" w:lineRule="atLeast"/>
              <w:jc w:val="both"/>
              <w:rPr>
                <w:rFonts w:ascii="Futura Medium" w:eastAsia="Times New Roman" w:hAnsi="Futura Medium" w:cs="Times New Roman"/>
                <w:color w:val="000000"/>
                <w:sz w:val="28"/>
                <w:szCs w:val="28"/>
                <w:highlight w:val="yellow"/>
                <w:lang w:val="it-IT" w:eastAsia="nl-NL"/>
              </w:rPr>
            </w:pPr>
          </w:p>
        </w:tc>
        <w:tc>
          <w:tcPr>
            <w:tcW w:w="1356" w:type="dxa"/>
            <w:tcBorders>
              <w:top w:val="single" w:sz="6" w:space="0" w:color="auto"/>
              <w:left w:val="single" w:sz="6" w:space="0" w:color="auto"/>
              <w:bottom w:val="single" w:sz="6" w:space="0" w:color="auto"/>
              <w:right w:val="single" w:sz="12" w:space="0" w:color="auto"/>
            </w:tcBorders>
          </w:tcPr>
          <w:p w:rsidR="00793151" w:rsidRPr="00117DB0" w:rsidRDefault="00793151" w:rsidP="007C024E">
            <w:pPr>
              <w:widowControl w:val="0"/>
              <w:spacing w:after="0" w:line="280" w:lineRule="atLeast"/>
              <w:jc w:val="both"/>
              <w:rPr>
                <w:rFonts w:ascii="Futura Medium" w:eastAsia="Times New Roman" w:hAnsi="Futura Medium" w:cs="Times New Roman"/>
                <w:color w:val="000000"/>
                <w:sz w:val="28"/>
                <w:szCs w:val="28"/>
                <w:highlight w:val="yellow"/>
                <w:lang w:val="it-IT" w:eastAsia="nl-NL"/>
              </w:rPr>
            </w:pPr>
          </w:p>
        </w:tc>
      </w:tr>
      <w:tr w:rsidR="00793151" w:rsidRPr="00117DB0" w:rsidTr="00793151">
        <w:trPr>
          <w:cantSplit/>
          <w:trHeight w:val="1084"/>
        </w:trPr>
        <w:tc>
          <w:tcPr>
            <w:tcW w:w="1353" w:type="dxa"/>
            <w:gridSpan w:val="2"/>
            <w:tcBorders>
              <w:top w:val="single" w:sz="6" w:space="0" w:color="auto"/>
              <w:left w:val="single" w:sz="12" w:space="0" w:color="auto"/>
              <w:bottom w:val="single" w:sz="12" w:space="0" w:color="auto"/>
              <w:right w:val="single" w:sz="12" w:space="0" w:color="auto"/>
            </w:tcBorders>
          </w:tcPr>
          <w:p w:rsidR="00793151" w:rsidRPr="00117DB0" w:rsidRDefault="00793151" w:rsidP="00E02AF7">
            <w:pPr>
              <w:widowControl w:val="0"/>
              <w:numPr>
                <w:ilvl w:val="0"/>
                <w:numId w:val="9"/>
              </w:numPr>
              <w:spacing w:before="60" w:after="0" w:line="240" w:lineRule="auto"/>
              <w:jc w:val="both"/>
              <w:rPr>
                <w:rFonts w:ascii="Futura Medium" w:eastAsia="Times New Roman" w:hAnsi="Futura Medium" w:cs="Times New Roman"/>
                <w:color w:val="000000"/>
                <w:sz w:val="28"/>
                <w:szCs w:val="28"/>
                <w:lang w:eastAsia="nl-NL"/>
              </w:rPr>
            </w:pPr>
          </w:p>
        </w:tc>
        <w:tc>
          <w:tcPr>
            <w:tcW w:w="7916" w:type="dxa"/>
            <w:gridSpan w:val="7"/>
            <w:tcBorders>
              <w:top w:val="single" w:sz="6" w:space="0" w:color="auto"/>
              <w:left w:val="single" w:sz="12" w:space="0" w:color="auto"/>
              <w:bottom w:val="single" w:sz="12" w:space="0" w:color="auto"/>
              <w:right w:val="single" w:sz="12" w:space="0" w:color="auto"/>
            </w:tcBorders>
            <w:vAlign w:val="center"/>
          </w:tcPr>
          <w:p w:rsidR="00793151" w:rsidRPr="00117DB0" w:rsidRDefault="00793151" w:rsidP="00E02AF7">
            <w:pPr>
              <w:widowControl w:val="0"/>
              <w:numPr>
                <w:ilvl w:val="0"/>
                <w:numId w:val="9"/>
              </w:numPr>
              <w:spacing w:before="60" w:after="0" w:line="240" w:lineRule="auto"/>
              <w:jc w:val="both"/>
              <w:rPr>
                <w:rFonts w:ascii="Futura Medium" w:eastAsia="Times New Roman" w:hAnsi="Futura Medium" w:cs="Times New Roman"/>
                <w:sz w:val="28"/>
                <w:szCs w:val="28"/>
              </w:rPr>
            </w:pPr>
            <w:r w:rsidRPr="00117DB0">
              <w:rPr>
                <w:rFonts w:ascii="Futura Medium" w:eastAsia="Times New Roman" w:hAnsi="Futura Medium" w:cs="Times New Roman"/>
                <w:color w:val="000000"/>
                <w:sz w:val="28"/>
                <w:szCs w:val="28"/>
                <w:lang w:eastAsia="nl-NL"/>
              </w:rPr>
              <w:t>Preliminary issue will be issued as R01</w:t>
            </w:r>
          </w:p>
          <w:p w:rsidR="00793151" w:rsidRPr="00117DB0" w:rsidRDefault="00793151" w:rsidP="00E02AF7">
            <w:pPr>
              <w:widowControl w:val="0"/>
              <w:numPr>
                <w:ilvl w:val="0"/>
                <w:numId w:val="9"/>
              </w:numPr>
              <w:spacing w:before="60" w:after="60" w:line="280" w:lineRule="atLeast"/>
              <w:jc w:val="both"/>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Revisions for review will be issued as R01, with subsequent come as R02 etc.</w:t>
            </w:r>
          </w:p>
          <w:p w:rsidR="00793151" w:rsidRPr="00117DB0" w:rsidRDefault="00793151" w:rsidP="00E02AF7">
            <w:pPr>
              <w:widowControl w:val="0"/>
              <w:numPr>
                <w:ilvl w:val="0"/>
                <w:numId w:val="9"/>
              </w:numPr>
              <w:spacing w:before="60" w:after="60" w:line="280" w:lineRule="atLeast"/>
              <w:jc w:val="both"/>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All revisions to this document must be signed by the relevant Technical Authority (TA1, TA2 or TA3)</w:t>
            </w:r>
          </w:p>
        </w:tc>
      </w:tr>
    </w:tbl>
    <w:p w:rsidR="007C024E" w:rsidRPr="00117DB0" w:rsidRDefault="007C024E" w:rsidP="00E02AF7">
      <w:pPr>
        <w:spacing w:after="0" w:line="280" w:lineRule="atLeast"/>
        <w:ind w:left="360" w:hanging="360"/>
        <w:rPr>
          <w:rFonts w:ascii="Futura Medium" w:eastAsia="Times New Roman" w:hAnsi="Futura Medium" w:cs="Times New Roman"/>
          <w:color w:val="000000"/>
          <w:sz w:val="28"/>
          <w:szCs w:val="28"/>
          <w:lang w:eastAsia="nl-NL"/>
        </w:rPr>
      </w:pPr>
    </w:p>
    <w:p w:rsidR="007C024E" w:rsidRPr="00117DB0" w:rsidRDefault="00E1265B" w:rsidP="007C024E">
      <w:pPr>
        <w:spacing w:after="60" w:line="280" w:lineRule="atLeast"/>
        <w:ind w:left="115"/>
        <w:rPr>
          <w:rFonts w:ascii="Futura Medium" w:eastAsia="Times New Roman" w:hAnsi="Futura Medium" w:cs="Times New Roman"/>
          <w:b/>
          <w:bCs/>
          <w:color w:val="000000"/>
          <w:sz w:val="28"/>
          <w:szCs w:val="28"/>
          <w:lang w:eastAsia="nl-NL"/>
        </w:rPr>
      </w:pPr>
      <w:r w:rsidRPr="00117DB0">
        <w:rPr>
          <w:rFonts w:ascii="Futura Medium" w:eastAsia="Times New Roman" w:hAnsi="Futura Medium" w:cs="Times New Roman"/>
          <w:b/>
          <w:bCs/>
          <w:color w:val="000000"/>
          <w:sz w:val="28"/>
          <w:szCs w:val="28"/>
          <w:lang w:eastAsia="nl-NL"/>
        </w:rPr>
        <w:t xml:space="preserve">         </w:t>
      </w:r>
      <w:r w:rsidR="007C024E" w:rsidRPr="00117DB0">
        <w:rPr>
          <w:rFonts w:ascii="Futura Medium" w:eastAsia="Times New Roman" w:hAnsi="Futura Medium" w:cs="Times New Roman"/>
          <w:b/>
          <w:bCs/>
          <w:color w:val="000000"/>
          <w:sz w:val="28"/>
          <w:szCs w:val="28"/>
          <w:lang w:eastAsia="nl-NL"/>
        </w:rPr>
        <w:t>Signatures for this revision</w:t>
      </w:r>
    </w:p>
    <w:tbl>
      <w:tblPr>
        <w:tblW w:w="9180" w:type="dxa"/>
        <w:tblBorders>
          <w:top w:val="single" w:sz="4" w:space="0" w:color="auto"/>
          <w:left w:val="single" w:sz="4" w:space="0" w:color="auto"/>
          <w:bottom w:val="single" w:sz="4" w:space="0" w:color="auto"/>
          <w:insideH w:val="single" w:sz="4" w:space="0" w:color="auto"/>
        </w:tblBorders>
        <w:tblLayout w:type="fixed"/>
        <w:tblLook w:val="0000" w:firstRow="0" w:lastRow="0" w:firstColumn="0" w:lastColumn="0" w:noHBand="0" w:noVBand="0"/>
      </w:tblPr>
      <w:tblGrid>
        <w:gridCol w:w="1887"/>
        <w:gridCol w:w="3681"/>
        <w:gridCol w:w="2280"/>
        <w:gridCol w:w="1332"/>
      </w:tblGrid>
      <w:tr w:rsidR="007C024E" w:rsidRPr="00117DB0" w:rsidTr="00E1265B">
        <w:trPr>
          <w:cantSplit/>
        </w:trPr>
        <w:tc>
          <w:tcPr>
            <w:tcW w:w="1887" w:type="dxa"/>
            <w:tcBorders>
              <w:top w:val="single" w:sz="12" w:space="0" w:color="auto"/>
              <w:left w:val="single" w:sz="6" w:space="0" w:color="auto"/>
              <w:bottom w:val="single" w:sz="12" w:space="0" w:color="auto"/>
              <w:right w:val="single" w:sz="6" w:space="0" w:color="auto"/>
            </w:tcBorders>
          </w:tcPr>
          <w:p w:rsidR="007C024E" w:rsidRPr="00117DB0" w:rsidRDefault="007C024E" w:rsidP="007C024E">
            <w:pPr>
              <w:spacing w:after="0" w:line="280" w:lineRule="atLeast"/>
              <w:rPr>
                <w:rFonts w:ascii="Futura Medium" w:eastAsia="Times New Roman" w:hAnsi="Futura Medium" w:cs="Times New Roman"/>
                <w:b/>
                <w:bCs/>
                <w:color w:val="000000"/>
                <w:sz w:val="28"/>
                <w:szCs w:val="28"/>
                <w:lang w:eastAsia="nl-NL"/>
              </w:rPr>
            </w:pPr>
            <w:r w:rsidRPr="00117DB0">
              <w:rPr>
                <w:rFonts w:ascii="Futura Medium" w:eastAsia="Times New Roman" w:hAnsi="Futura Medium" w:cs="Times New Roman"/>
                <w:b/>
                <w:bCs/>
                <w:color w:val="000000"/>
                <w:sz w:val="28"/>
                <w:szCs w:val="28"/>
                <w:lang w:eastAsia="nl-NL"/>
              </w:rPr>
              <w:t>Role</w:t>
            </w:r>
          </w:p>
        </w:tc>
        <w:tc>
          <w:tcPr>
            <w:tcW w:w="3681" w:type="dxa"/>
            <w:tcBorders>
              <w:top w:val="single" w:sz="12" w:space="0" w:color="auto"/>
              <w:left w:val="single" w:sz="6" w:space="0" w:color="auto"/>
              <w:bottom w:val="single" w:sz="12" w:space="0" w:color="auto"/>
              <w:right w:val="single" w:sz="6" w:space="0" w:color="auto"/>
            </w:tcBorders>
          </w:tcPr>
          <w:p w:rsidR="007C024E" w:rsidRPr="00117DB0" w:rsidRDefault="007C024E" w:rsidP="007C024E">
            <w:pPr>
              <w:spacing w:after="0" w:line="280" w:lineRule="atLeast"/>
              <w:rPr>
                <w:rFonts w:ascii="Futura Medium" w:eastAsia="Times New Roman" w:hAnsi="Futura Medium" w:cs="Times New Roman"/>
                <w:b/>
                <w:bCs/>
                <w:color w:val="000000"/>
                <w:sz w:val="28"/>
                <w:szCs w:val="28"/>
                <w:lang w:eastAsia="nl-NL"/>
              </w:rPr>
            </w:pPr>
            <w:r w:rsidRPr="00117DB0">
              <w:rPr>
                <w:rFonts w:ascii="Futura Medium" w:eastAsia="Times New Roman" w:hAnsi="Futura Medium" w:cs="Times New Roman"/>
                <w:b/>
                <w:bCs/>
                <w:color w:val="000000"/>
                <w:sz w:val="28"/>
                <w:szCs w:val="28"/>
                <w:lang w:eastAsia="nl-NL"/>
              </w:rPr>
              <w:t>Name</w:t>
            </w:r>
          </w:p>
        </w:tc>
        <w:tc>
          <w:tcPr>
            <w:tcW w:w="2280" w:type="dxa"/>
            <w:tcBorders>
              <w:top w:val="single" w:sz="12" w:space="0" w:color="auto"/>
              <w:left w:val="single" w:sz="6" w:space="0" w:color="auto"/>
              <w:bottom w:val="single" w:sz="12" w:space="0" w:color="auto"/>
              <w:right w:val="single" w:sz="6" w:space="0" w:color="auto"/>
            </w:tcBorders>
          </w:tcPr>
          <w:p w:rsidR="007C024E" w:rsidRPr="00117DB0" w:rsidRDefault="007C024E" w:rsidP="007C024E">
            <w:pPr>
              <w:spacing w:after="0" w:line="280" w:lineRule="atLeast"/>
              <w:rPr>
                <w:rFonts w:ascii="Futura Medium" w:eastAsia="Times New Roman" w:hAnsi="Futura Medium" w:cs="Times New Roman"/>
                <w:b/>
                <w:bCs/>
                <w:color w:val="000000"/>
                <w:sz w:val="28"/>
                <w:szCs w:val="28"/>
                <w:lang w:eastAsia="nl-NL"/>
              </w:rPr>
            </w:pPr>
            <w:r w:rsidRPr="00117DB0">
              <w:rPr>
                <w:rFonts w:ascii="Futura Medium" w:eastAsia="Times New Roman" w:hAnsi="Futura Medium" w:cs="Times New Roman"/>
                <w:b/>
                <w:bCs/>
                <w:color w:val="000000"/>
                <w:sz w:val="28"/>
                <w:szCs w:val="28"/>
                <w:lang w:eastAsia="nl-NL"/>
              </w:rPr>
              <w:t>Signature</w:t>
            </w:r>
          </w:p>
        </w:tc>
        <w:tc>
          <w:tcPr>
            <w:tcW w:w="1332" w:type="dxa"/>
            <w:tcBorders>
              <w:top w:val="single" w:sz="12" w:space="0" w:color="auto"/>
              <w:left w:val="single" w:sz="6" w:space="0" w:color="auto"/>
              <w:bottom w:val="single" w:sz="12" w:space="0" w:color="auto"/>
              <w:right w:val="single" w:sz="12" w:space="0" w:color="auto"/>
            </w:tcBorders>
            <w:vAlign w:val="bottom"/>
          </w:tcPr>
          <w:p w:rsidR="007C024E" w:rsidRPr="00117DB0" w:rsidRDefault="007C024E" w:rsidP="007C024E">
            <w:pPr>
              <w:spacing w:after="0" w:line="280" w:lineRule="atLeast"/>
              <w:jc w:val="center"/>
              <w:rPr>
                <w:rFonts w:ascii="Futura Medium" w:eastAsia="Times New Roman" w:hAnsi="Futura Medium" w:cs="Times New Roman"/>
                <w:b/>
                <w:bCs/>
                <w:color w:val="000000"/>
                <w:sz w:val="28"/>
                <w:szCs w:val="28"/>
                <w:lang w:eastAsia="nl-NL"/>
              </w:rPr>
            </w:pPr>
            <w:r w:rsidRPr="00117DB0">
              <w:rPr>
                <w:rFonts w:ascii="Futura Medium" w:eastAsia="Times New Roman" w:hAnsi="Futura Medium" w:cs="Times New Roman"/>
                <w:b/>
                <w:bCs/>
                <w:color w:val="000000"/>
                <w:sz w:val="28"/>
                <w:szCs w:val="28"/>
                <w:lang w:eastAsia="nl-NL"/>
              </w:rPr>
              <w:t>Date</w:t>
            </w:r>
          </w:p>
        </w:tc>
      </w:tr>
      <w:tr w:rsidR="007C024E" w:rsidRPr="00117DB0" w:rsidTr="00E1265B">
        <w:trPr>
          <w:cantSplit/>
        </w:trPr>
        <w:tc>
          <w:tcPr>
            <w:tcW w:w="1887" w:type="dxa"/>
            <w:tcBorders>
              <w:top w:val="single" w:sz="12" w:space="0" w:color="auto"/>
              <w:left w:val="single" w:sz="6" w:space="0" w:color="auto"/>
              <w:bottom w:val="single" w:sz="6" w:space="0" w:color="auto"/>
              <w:right w:val="single" w:sz="6" w:space="0" w:color="auto"/>
            </w:tcBorders>
          </w:tcPr>
          <w:p w:rsidR="007C024E" w:rsidRPr="00117DB0" w:rsidRDefault="007C024E" w:rsidP="007C024E">
            <w:pPr>
              <w:spacing w:after="0" w:line="280" w:lineRule="atLeast"/>
              <w:rPr>
                <w:rFonts w:ascii="Futura Medium" w:eastAsia="Times New Roman" w:hAnsi="Futura Medium" w:cs="Times New Roman"/>
                <w:b/>
                <w:bCs/>
                <w:color w:val="000000"/>
                <w:sz w:val="28"/>
                <w:szCs w:val="28"/>
                <w:lang w:eastAsia="nl-NL"/>
              </w:rPr>
            </w:pPr>
            <w:r w:rsidRPr="00117DB0">
              <w:rPr>
                <w:rFonts w:ascii="Futura Medium" w:eastAsia="Times New Roman" w:hAnsi="Futura Medium" w:cs="Times New Roman"/>
                <w:b/>
                <w:bCs/>
                <w:color w:val="000000"/>
                <w:sz w:val="28"/>
                <w:szCs w:val="28"/>
                <w:lang w:eastAsia="nl-NL"/>
              </w:rPr>
              <w:t>Originator</w:t>
            </w:r>
          </w:p>
          <w:p w:rsidR="007C024E" w:rsidRPr="00117DB0" w:rsidRDefault="007C024E" w:rsidP="007C024E">
            <w:pPr>
              <w:spacing w:after="0" w:line="280" w:lineRule="atLeast"/>
              <w:rPr>
                <w:rFonts w:ascii="Futura Medium" w:eastAsia="Times New Roman" w:hAnsi="Futura Medium" w:cs="Times New Roman"/>
                <w:b/>
                <w:bCs/>
                <w:color w:val="000000"/>
                <w:sz w:val="28"/>
                <w:szCs w:val="28"/>
                <w:lang w:eastAsia="nl-NL"/>
              </w:rPr>
            </w:pPr>
          </w:p>
        </w:tc>
        <w:tc>
          <w:tcPr>
            <w:tcW w:w="3681" w:type="dxa"/>
            <w:tcBorders>
              <w:top w:val="single" w:sz="12" w:space="0" w:color="auto"/>
              <w:left w:val="single" w:sz="6" w:space="0" w:color="auto"/>
              <w:bottom w:val="single" w:sz="6" w:space="0" w:color="auto"/>
              <w:right w:val="single" w:sz="6" w:space="0" w:color="auto"/>
            </w:tcBorders>
          </w:tcPr>
          <w:p w:rsidR="007C024E" w:rsidRPr="00117DB0" w:rsidRDefault="00BE0DA5" w:rsidP="00A81186">
            <w:pPr>
              <w:spacing w:before="60" w:after="60" w:line="280" w:lineRule="atLeast"/>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Alozie Godfrey</w:t>
            </w:r>
          </w:p>
        </w:tc>
        <w:tc>
          <w:tcPr>
            <w:tcW w:w="2280" w:type="dxa"/>
            <w:tcBorders>
              <w:top w:val="single" w:sz="12" w:space="0" w:color="auto"/>
              <w:left w:val="single" w:sz="6" w:space="0" w:color="auto"/>
              <w:bottom w:val="single" w:sz="6" w:space="0" w:color="auto"/>
              <w:right w:val="single" w:sz="6" w:space="0" w:color="auto"/>
            </w:tcBorders>
          </w:tcPr>
          <w:p w:rsidR="007C024E" w:rsidRPr="00117DB0" w:rsidRDefault="007C024E" w:rsidP="007C024E">
            <w:pPr>
              <w:spacing w:before="60" w:after="60" w:line="280" w:lineRule="atLeast"/>
              <w:rPr>
                <w:rFonts w:ascii="Futura Medium" w:eastAsia="Times New Roman" w:hAnsi="Futura Medium" w:cs="Times New Roman"/>
                <w:color w:val="000000"/>
                <w:sz w:val="28"/>
                <w:szCs w:val="28"/>
                <w:lang w:eastAsia="nl-NL"/>
              </w:rPr>
            </w:pPr>
          </w:p>
        </w:tc>
        <w:tc>
          <w:tcPr>
            <w:tcW w:w="1332" w:type="dxa"/>
            <w:tcBorders>
              <w:top w:val="single" w:sz="12" w:space="0" w:color="auto"/>
              <w:left w:val="single" w:sz="6" w:space="0" w:color="auto"/>
              <w:bottom w:val="single" w:sz="6" w:space="0" w:color="auto"/>
              <w:right w:val="single" w:sz="6" w:space="0" w:color="auto"/>
            </w:tcBorders>
          </w:tcPr>
          <w:p w:rsidR="007C024E" w:rsidRPr="00117DB0" w:rsidRDefault="007C024E" w:rsidP="007C024E">
            <w:pPr>
              <w:spacing w:before="60" w:after="60" w:line="280" w:lineRule="atLeast"/>
              <w:rPr>
                <w:rFonts w:ascii="Futura Medium" w:eastAsia="Times New Roman" w:hAnsi="Futura Medium" w:cs="Times New Roman"/>
                <w:color w:val="000000"/>
                <w:sz w:val="28"/>
                <w:szCs w:val="28"/>
                <w:lang w:eastAsia="nl-NL"/>
              </w:rPr>
            </w:pPr>
          </w:p>
        </w:tc>
      </w:tr>
      <w:tr w:rsidR="007C024E" w:rsidRPr="00117DB0" w:rsidTr="00E1265B">
        <w:trPr>
          <w:cantSplit/>
        </w:trPr>
        <w:tc>
          <w:tcPr>
            <w:tcW w:w="1887" w:type="dxa"/>
            <w:tcBorders>
              <w:top w:val="single" w:sz="6" w:space="0" w:color="auto"/>
              <w:left w:val="single" w:sz="6" w:space="0" w:color="auto"/>
              <w:bottom w:val="single" w:sz="6" w:space="0" w:color="auto"/>
              <w:right w:val="single" w:sz="6" w:space="0" w:color="auto"/>
            </w:tcBorders>
          </w:tcPr>
          <w:p w:rsidR="007C024E" w:rsidRPr="00117DB0" w:rsidRDefault="00BF3990" w:rsidP="007C024E">
            <w:pPr>
              <w:spacing w:after="0" w:line="280" w:lineRule="atLeast"/>
              <w:rPr>
                <w:rFonts w:ascii="Futura Medium" w:eastAsia="Times New Roman" w:hAnsi="Futura Medium" w:cs="Times New Roman"/>
                <w:b/>
                <w:bCs/>
                <w:color w:val="000000"/>
                <w:sz w:val="28"/>
                <w:szCs w:val="28"/>
                <w:lang w:eastAsia="nl-NL"/>
              </w:rPr>
            </w:pPr>
            <w:r w:rsidRPr="00117DB0">
              <w:rPr>
                <w:rFonts w:ascii="Futura Medium" w:eastAsia="Times New Roman" w:hAnsi="Futura Medium" w:cs="Times New Roman"/>
                <w:b/>
                <w:bCs/>
                <w:color w:val="000000"/>
                <w:sz w:val="28"/>
                <w:szCs w:val="28"/>
                <w:lang w:eastAsia="nl-NL"/>
              </w:rPr>
              <w:t xml:space="preserve">Review </w:t>
            </w:r>
          </w:p>
          <w:p w:rsidR="007C024E" w:rsidRPr="00117DB0" w:rsidRDefault="007C024E" w:rsidP="007C024E">
            <w:pPr>
              <w:spacing w:after="0" w:line="280" w:lineRule="atLeast"/>
              <w:rPr>
                <w:rFonts w:ascii="Futura Medium" w:eastAsia="Times New Roman" w:hAnsi="Futura Medium" w:cs="Times New Roman"/>
                <w:b/>
                <w:bCs/>
                <w:color w:val="000000"/>
                <w:sz w:val="28"/>
                <w:szCs w:val="28"/>
                <w:lang w:eastAsia="nl-NL"/>
              </w:rPr>
            </w:pPr>
          </w:p>
        </w:tc>
        <w:tc>
          <w:tcPr>
            <w:tcW w:w="3681" w:type="dxa"/>
            <w:tcBorders>
              <w:top w:val="single" w:sz="6" w:space="0" w:color="auto"/>
              <w:left w:val="single" w:sz="6" w:space="0" w:color="auto"/>
              <w:bottom w:val="single" w:sz="6" w:space="0" w:color="auto"/>
              <w:right w:val="single" w:sz="6" w:space="0" w:color="auto"/>
            </w:tcBorders>
          </w:tcPr>
          <w:p w:rsidR="007C024E" w:rsidRPr="00117DB0" w:rsidRDefault="00BF3990" w:rsidP="00BF3990">
            <w:pPr>
              <w:spacing w:before="60" w:after="60" w:line="280" w:lineRule="atLeast"/>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 xml:space="preserve">Onumadu Chibuzo </w:t>
            </w:r>
          </w:p>
        </w:tc>
        <w:tc>
          <w:tcPr>
            <w:tcW w:w="2280" w:type="dxa"/>
            <w:tcBorders>
              <w:top w:val="single" w:sz="6" w:space="0" w:color="auto"/>
              <w:left w:val="single" w:sz="6" w:space="0" w:color="auto"/>
              <w:bottom w:val="single" w:sz="6" w:space="0" w:color="auto"/>
              <w:right w:val="single" w:sz="6" w:space="0" w:color="auto"/>
            </w:tcBorders>
          </w:tcPr>
          <w:p w:rsidR="007C024E" w:rsidRPr="00117DB0" w:rsidRDefault="007C024E" w:rsidP="007C024E">
            <w:pPr>
              <w:spacing w:before="60" w:after="60" w:line="280" w:lineRule="atLeast"/>
              <w:rPr>
                <w:rFonts w:ascii="Futura Medium" w:eastAsia="Times New Roman" w:hAnsi="Futura Medium" w:cs="Times New Roman"/>
                <w:color w:val="000000"/>
                <w:sz w:val="28"/>
                <w:szCs w:val="28"/>
                <w:lang w:eastAsia="nl-NL"/>
              </w:rPr>
            </w:pPr>
          </w:p>
        </w:tc>
        <w:tc>
          <w:tcPr>
            <w:tcW w:w="1332" w:type="dxa"/>
            <w:tcBorders>
              <w:top w:val="single" w:sz="6" w:space="0" w:color="auto"/>
              <w:left w:val="single" w:sz="6" w:space="0" w:color="auto"/>
              <w:bottom w:val="single" w:sz="6" w:space="0" w:color="auto"/>
              <w:right w:val="single" w:sz="6" w:space="0" w:color="auto"/>
            </w:tcBorders>
          </w:tcPr>
          <w:p w:rsidR="007C024E" w:rsidRPr="00117DB0" w:rsidRDefault="007C024E" w:rsidP="007C024E">
            <w:pPr>
              <w:spacing w:before="60" w:after="60" w:line="280" w:lineRule="atLeast"/>
              <w:rPr>
                <w:rFonts w:ascii="Futura Medium" w:eastAsia="Times New Roman" w:hAnsi="Futura Medium" w:cs="Times New Roman"/>
                <w:color w:val="000000"/>
                <w:sz w:val="28"/>
                <w:szCs w:val="28"/>
                <w:lang w:eastAsia="nl-NL"/>
              </w:rPr>
            </w:pPr>
          </w:p>
        </w:tc>
      </w:tr>
      <w:tr w:rsidR="007C024E" w:rsidRPr="00117DB0" w:rsidTr="00793151">
        <w:trPr>
          <w:cantSplit/>
        </w:trPr>
        <w:tc>
          <w:tcPr>
            <w:tcW w:w="1887" w:type="dxa"/>
            <w:tcBorders>
              <w:top w:val="single" w:sz="6" w:space="0" w:color="auto"/>
              <w:left w:val="single" w:sz="6" w:space="0" w:color="auto"/>
              <w:bottom w:val="single" w:sz="6" w:space="0" w:color="auto"/>
              <w:right w:val="single" w:sz="6" w:space="0" w:color="auto"/>
            </w:tcBorders>
          </w:tcPr>
          <w:p w:rsidR="007C024E" w:rsidRPr="00117DB0" w:rsidRDefault="00793151" w:rsidP="007C024E">
            <w:pPr>
              <w:spacing w:after="0" w:line="280" w:lineRule="atLeast"/>
              <w:rPr>
                <w:rFonts w:ascii="Futura Medium" w:eastAsia="Times New Roman" w:hAnsi="Futura Medium" w:cs="Times New Roman"/>
                <w:b/>
                <w:bCs/>
                <w:color w:val="000000"/>
                <w:sz w:val="28"/>
                <w:szCs w:val="28"/>
                <w:lang w:eastAsia="nl-NL"/>
              </w:rPr>
            </w:pPr>
            <w:r w:rsidRPr="00117DB0">
              <w:rPr>
                <w:rFonts w:ascii="Futura Medium" w:eastAsia="Times New Roman" w:hAnsi="Futura Medium" w:cs="Times New Roman"/>
                <w:b/>
                <w:bCs/>
                <w:color w:val="000000"/>
                <w:sz w:val="28"/>
                <w:szCs w:val="28"/>
                <w:lang w:eastAsia="nl-NL"/>
              </w:rPr>
              <w:t xml:space="preserve">Support </w:t>
            </w:r>
          </w:p>
          <w:p w:rsidR="007C024E" w:rsidRPr="00117DB0" w:rsidRDefault="007C024E" w:rsidP="007C024E">
            <w:pPr>
              <w:spacing w:after="0" w:line="280" w:lineRule="atLeast"/>
              <w:rPr>
                <w:rFonts w:ascii="Futura Medium" w:eastAsia="Times New Roman" w:hAnsi="Futura Medium" w:cs="Times New Roman"/>
                <w:b/>
                <w:bCs/>
                <w:color w:val="000000"/>
                <w:sz w:val="28"/>
                <w:szCs w:val="28"/>
                <w:lang w:eastAsia="nl-NL"/>
              </w:rPr>
            </w:pPr>
          </w:p>
        </w:tc>
        <w:tc>
          <w:tcPr>
            <w:tcW w:w="3681" w:type="dxa"/>
            <w:tcBorders>
              <w:top w:val="single" w:sz="6" w:space="0" w:color="auto"/>
              <w:left w:val="single" w:sz="6" w:space="0" w:color="auto"/>
              <w:bottom w:val="single" w:sz="6" w:space="0" w:color="auto"/>
              <w:right w:val="single" w:sz="6" w:space="0" w:color="auto"/>
            </w:tcBorders>
          </w:tcPr>
          <w:p w:rsidR="007F2BC2" w:rsidRPr="00117DB0" w:rsidRDefault="00BF3990" w:rsidP="007C024E">
            <w:pPr>
              <w:spacing w:before="60" w:after="60" w:line="280" w:lineRule="atLeast"/>
              <w:rPr>
                <w:rFonts w:ascii="Futura Medium" w:eastAsia="Times New Roman" w:hAnsi="Futura Medium" w:cs="Times New Roman"/>
                <w:color w:val="000000"/>
                <w:sz w:val="28"/>
                <w:szCs w:val="28"/>
                <w:lang w:eastAsia="nl-NL"/>
              </w:rPr>
            </w:pPr>
            <w:proofErr w:type="gramStart"/>
            <w:r w:rsidRPr="00117DB0">
              <w:rPr>
                <w:rFonts w:ascii="Futura Medium" w:eastAsia="Times New Roman" w:hAnsi="Futura Medium" w:cs="Times New Roman"/>
                <w:color w:val="000000"/>
                <w:sz w:val="28"/>
                <w:szCs w:val="28"/>
                <w:lang w:eastAsia="nl-NL"/>
              </w:rPr>
              <w:t>Ofori  Kebin</w:t>
            </w:r>
            <w:proofErr w:type="gramEnd"/>
          </w:p>
          <w:p w:rsidR="00F91157" w:rsidRPr="00117DB0" w:rsidRDefault="00F91157" w:rsidP="007C024E">
            <w:pPr>
              <w:spacing w:before="60" w:after="60" w:line="280" w:lineRule="atLeast"/>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Anongo Sesugh</w:t>
            </w:r>
          </w:p>
        </w:tc>
        <w:tc>
          <w:tcPr>
            <w:tcW w:w="2280" w:type="dxa"/>
            <w:tcBorders>
              <w:top w:val="single" w:sz="6" w:space="0" w:color="auto"/>
              <w:left w:val="single" w:sz="6" w:space="0" w:color="auto"/>
              <w:bottom w:val="single" w:sz="6" w:space="0" w:color="auto"/>
              <w:right w:val="single" w:sz="6" w:space="0" w:color="auto"/>
            </w:tcBorders>
          </w:tcPr>
          <w:p w:rsidR="007C024E" w:rsidRPr="00117DB0" w:rsidRDefault="007C024E" w:rsidP="007C024E">
            <w:pPr>
              <w:spacing w:before="60" w:after="60" w:line="280" w:lineRule="atLeast"/>
              <w:rPr>
                <w:rFonts w:ascii="Futura Medium" w:eastAsia="Times New Roman" w:hAnsi="Futura Medium" w:cs="Times New Roman"/>
                <w:color w:val="000000"/>
                <w:sz w:val="28"/>
                <w:szCs w:val="28"/>
                <w:lang w:eastAsia="nl-NL"/>
              </w:rPr>
            </w:pPr>
          </w:p>
        </w:tc>
        <w:tc>
          <w:tcPr>
            <w:tcW w:w="1332" w:type="dxa"/>
            <w:tcBorders>
              <w:top w:val="single" w:sz="6" w:space="0" w:color="auto"/>
              <w:left w:val="single" w:sz="6" w:space="0" w:color="auto"/>
              <w:bottom w:val="single" w:sz="6" w:space="0" w:color="auto"/>
              <w:right w:val="single" w:sz="6" w:space="0" w:color="auto"/>
            </w:tcBorders>
          </w:tcPr>
          <w:p w:rsidR="007C024E" w:rsidRPr="00117DB0" w:rsidRDefault="007C024E" w:rsidP="007C024E">
            <w:pPr>
              <w:spacing w:before="60" w:after="60" w:line="280" w:lineRule="atLeast"/>
              <w:rPr>
                <w:rFonts w:ascii="Futura Medium" w:eastAsia="Times New Roman" w:hAnsi="Futura Medium" w:cs="Times New Roman"/>
                <w:color w:val="000000"/>
                <w:sz w:val="28"/>
                <w:szCs w:val="28"/>
                <w:lang w:eastAsia="nl-NL"/>
              </w:rPr>
            </w:pPr>
          </w:p>
        </w:tc>
      </w:tr>
      <w:tr w:rsidR="00793151" w:rsidRPr="00117DB0" w:rsidTr="00E1265B">
        <w:trPr>
          <w:cantSplit/>
        </w:trPr>
        <w:tc>
          <w:tcPr>
            <w:tcW w:w="1887" w:type="dxa"/>
            <w:tcBorders>
              <w:top w:val="single" w:sz="6" w:space="0" w:color="auto"/>
              <w:left w:val="single" w:sz="6" w:space="0" w:color="auto"/>
              <w:bottom w:val="single" w:sz="12" w:space="0" w:color="auto"/>
              <w:right w:val="single" w:sz="6" w:space="0" w:color="auto"/>
            </w:tcBorders>
          </w:tcPr>
          <w:p w:rsidR="00793151" w:rsidRPr="00117DB0" w:rsidRDefault="00793151" w:rsidP="00793151">
            <w:pPr>
              <w:spacing w:after="0" w:line="280" w:lineRule="atLeast"/>
              <w:rPr>
                <w:rFonts w:ascii="Futura Medium" w:eastAsia="Times New Roman" w:hAnsi="Futura Medium" w:cs="Times New Roman"/>
                <w:b/>
                <w:bCs/>
                <w:color w:val="000000"/>
                <w:sz w:val="28"/>
                <w:szCs w:val="28"/>
                <w:lang w:eastAsia="nl-NL"/>
              </w:rPr>
            </w:pPr>
            <w:r w:rsidRPr="00117DB0">
              <w:rPr>
                <w:rFonts w:ascii="Futura Medium" w:eastAsia="Times New Roman" w:hAnsi="Futura Medium" w:cs="Times New Roman"/>
                <w:b/>
                <w:bCs/>
                <w:color w:val="000000"/>
                <w:sz w:val="28"/>
                <w:szCs w:val="28"/>
                <w:lang w:eastAsia="nl-NL"/>
              </w:rPr>
              <w:t>Approver</w:t>
            </w:r>
          </w:p>
        </w:tc>
        <w:tc>
          <w:tcPr>
            <w:tcW w:w="3681" w:type="dxa"/>
            <w:tcBorders>
              <w:top w:val="single" w:sz="6" w:space="0" w:color="auto"/>
              <w:left w:val="single" w:sz="6" w:space="0" w:color="auto"/>
              <w:bottom w:val="single" w:sz="12" w:space="0" w:color="auto"/>
              <w:right w:val="single" w:sz="6" w:space="0" w:color="auto"/>
            </w:tcBorders>
          </w:tcPr>
          <w:p w:rsidR="00793151" w:rsidRPr="00117DB0" w:rsidRDefault="00793151" w:rsidP="00793151">
            <w:pPr>
              <w:spacing w:before="60" w:after="60" w:line="280" w:lineRule="atLeast"/>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Onyia Vitalis</w:t>
            </w:r>
          </w:p>
          <w:p w:rsidR="00793151" w:rsidRPr="00117DB0" w:rsidRDefault="00793151" w:rsidP="00793151">
            <w:pPr>
              <w:spacing w:before="60" w:after="60" w:line="280" w:lineRule="atLeast"/>
              <w:rPr>
                <w:rFonts w:ascii="Futura Medium" w:eastAsia="Times New Roman" w:hAnsi="Futura Medium" w:cs="Times New Roman"/>
                <w:color w:val="000000"/>
                <w:sz w:val="28"/>
                <w:szCs w:val="28"/>
                <w:lang w:eastAsia="nl-NL"/>
              </w:rPr>
            </w:pPr>
          </w:p>
        </w:tc>
        <w:tc>
          <w:tcPr>
            <w:tcW w:w="2280" w:type="dxa"/>
            <w:tcBorders>
              <w:top w:val="single" w:sz="6" w:space="0" w:color="auto"/>
              <w:left w:val="single" w:sz="6" w:space="0" w:color="auto"/>
              <w:bottom w:val="single" w:sz="12" w:space="0" w:color="auto"/>
              <w:right w:val="single" w:sz="6" w:space="0" w:color="auto"/>
            </w:tcBorders>
          </w:tcPr>
          <w:p w:rsidR="00793151" w:rsidRPr="00117DB0" w:rsidRDefault="00793151" w:rsidP="00793151">
            <w:pPr>
              <w:spacing w:before="60" w:after="60" w:line="280" w:lineRule="atLeast"/>
              <w:rPr>
                <w:rFonts w:ascii="Futura Medium" w:eastAsia="Times New Roman" w:hAnsi="Futura Medium" w:cs="Times New Roman"/>
                <w:color w:val="000000"/>
                <w:sz w:val="28"/>
                <w:szCs w:val="28"/>
                <w:lang w:eastAsia="nl-NL"/>
              </w:rPr>
            </w:pPr>
          </w:p>
        </w:tc>
        <w:tc>
          <w:tcPr>
            <w:tcW w:w="1332" w:type="dxa"/>
            <w:tcBorders>
              <w:top w:val="single" w:sz="6" w:space="0" w:color="auto"/>
              <w:left w:val="single" w:sz="6" w:space="0" w:color="auto"/>
              <w:bottom w:val="single" w:sz="12" w:space="0" w:color="auto"/>
              <w:right w:val="single" w:sz="6" w:space="0" w:color="auto"/>
            </w:tcBorders>
          </w:tcPr>
          <w:p w:rsidR="00793151" w:rsidRPr="00117DB0" w:rsidRDefault="00793151" w:rsidP="00793151">
            <w:pPr>
              <w:spacing w:before="60" w:after="60" w:line="280" w:lineRule="atLeast"/>
              <w:rPr>
                <w:rFonts w:ascii="Futura Medium" w:eastAsia="Times New Roman" w:hAnsi="Futura Medium" w:cs="Times New Roman"/>
                <w:color w:val="000000"/>
                <w:sz w:val="28"/>
                <w:szCs w:val="28"/>
                <w:lang w:eastAsia="nl-NL"/>
              </w:rPr>
            </w:pPr>
          </w:p>
        </w:tc>
      </w:tr>
    </w:tbl>
    <w:p w:rsidR="007C024E" w:rsidRPr="00117DB0" w:rsidRDefault="00E1265B" w:rsidP="007C024E">
      <w:pPr>
        <w:spacing w:after="0" w:line="280" w:lineRule="atLeast"/>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 xml:space="preserve">                       </w:t>
      </w:r>
      <w:r w:rsidR="007C024E" w:rsidRPr="00117DB0">
        <w:rPr>
          <w:rFonts w:ascii="Futura Medium" w:eastAsia="Times New Roman" w:hAnsi="Futura Medium" w:cs="Times New Roman"/>
          <w:color w:val="000000"/>
          <w:sz w:val="28"/>
          <w:szCs w:val="28"/>
          <w:lang w:eastAsia="nl-NL"/>
        </w:rPr>
        <w:t>More field(s) could be added for signature if additional agreement/approval is required.</w:t>
      </w:r>
    </w:p>
    <w:p w:rsidR="00245483" w:rsidRPr="00117DB0" w:rsidRDefault="007C024E" w:rsidP="00FD1A1A">
      <w:pPr>
        <w:spacing w:before="60" w:after="60" w:line="280" w:lineRule="atLeast"/>
        <w:jc w:val="center"/>
        <w:rPr>
          <w:rFonts w:ascii="Futura Medium" w:eastAsia="Times New Roman" w:hAnsi="Futura Medium" w:cs="Times New Roman"/>
          <w:b/>
          <w:bCs/>
          <w:color w:val="000000"/>
          <w:sz w:val="28"/>
          <w:szCs w:val="28"/>
          <w:lang w:eastAsia="nl-NL"/>
        </w:rPr>
      </w:pPr>
      <w:r w:rsidRPr="00117DB0">
        <w:rPr>
          <w:rFonts w:ascii="Futura Medium" w:eastAsia="Times New Roman" w:hAnsi="Futura Medium" w:cs="Times New Roman"/>
          <w:b/>
          <w:caps/>
          <w:color w:val="000000"/>
          <w:sz w:val="28"/>
          <w:szCs w:val="28"/>
          <w:lang w:eastAsia="nl-NL"/>
        </w:rPr>
        <w:br w:type="page"/>
      </w:r>
      <w:r w:rsidRPr="00117DB0">
        <w:rPr>
          <w:rFonts w:ascii="Futura Medium" w:eastAsia="Times New Roman" w:hAnsi="Futura Medium" w:cs="Times New Roman"/>
          <w:color w:val="000000"/>
          <w:sz w:val="28"/>
          <w:szCs w:val="28"/>
          <w:lang w:eastAsia="nl-NL"/>
        </w:rPr>
        <w:lastRenderedPageBreak/>
        <w:t xml:space="preserve"> </w:t>
      </w:r>
    </w:p>
    <w:p w:rsidR="00804503" w:rsidRPr="00117DB0" w:rsidRDefault="00377E69" w:rsidP="00500E43">
      <w:pPr>
        <w:pStyle w:val="ListParagraph"/>
        <w:ind w:left="765"/>
        <w:rPr>
          <w:rFonts w:ascii="Futura Medium" w:hAnsi="Futura Medium"/>
          <w:b/>
          <w:bCs/>
          <w:sz w:val="28"/>
          <w:szCs w:val="28"/>
          <w:u w:val="single"/>
        </w:rPr>
      </w:pPr>
      <w:r w:rsidRPr="00117DB0">
        <w:rPr>
          <w:rFonts w:ascii="Futura Medium" w:hAnsi="Futura Medium"/>
          <w:bCs/>
          <w:sz w:val="28"/>
          <w:szCs w:val="28"/>
        </w:rPr>
        <w:t xml:space="preserve">Provision of Electrical Power from Gbaran CPF Others (SB130C1) to Early Production Facility (EPF) </w:t>
      </w:r>
      <w:r w:rsidR="00A40FEB" w:rsidRPr="00117DB0" w:rsidDel="00A40FEB">
        <w:rPr>
          <w:rFonts w:ascii="Futura Medium" w:hAnsi="Futura Medium"/>
          <w:bCs/>
          <w:sz w:val="28"/>
          <w:szCs w:val="28"/>
        </w:rPr>
        <w:t xml:space="preserve"> </w:t>
      </w:r>
    </w:p>
    <w:p w:rsidR="00094062" w:rsidRPr="00117DB0" w:rsidRDefault="00094062" w:rsidP="00245483">
      <w:pPr>
        <w:pStyle w:val="ListParagraph"/>
        <w:ind w:left="765"/>
        <w:rPr>
          <w:rFonts w:ascii="Futura Medium" w:hAnsi="Futura Medium"/>
          <w:b/>
          <w:bCs/>
          <w:sz w:val="28"/>
          <w:szCs w:val="28"/>
          <w:u w:val="single"/>
        </w:rPr>
      </w:pPr>
    </w:p>
    <w:p w:rsidR="00245483" w:rsidRPr="00117DB0" w:rsidRDefault="00245483" w:rsidP="00011DB7">
      <w:pPr>
        <w:pStyle w:val="ListParagraph"/>
        <w:numPr>
          <w:ilvl w:val="0"/>
          <w:numId w:val="27"/>
        </w:numPr>
        <w:rPr>
          <w:rFonts w:ascii="Futura Medium" w:hAnsi="Futura Medium"/>
          <w:b/>
          <w:bCs/>
          <w:sz w:val="28"/>
          <w:szCs w:val="28"/>
        </w:rPr>
      </w:pPr>
      <w:r w:rsidRPr="00117DB0">
        <w:rPr>
          <w:rFonts w:ascii="Futura Medium" w:hAnsi="Futura Medium"/>
          <w:b/>
          <w:bCs/>
          <w:sz w:val="28"/>
          <w:szCs w:val="28"/>
          <w:u w:val="single"/>
        </w:rPr>
        <w:t>Back ground Information</w:t>
      </w:r>
      <w:r w:rsidRPr="00117DB0">
        <w:rPr>
          <w:rFonts w:ascii="Futura Medium" w:hAnsi="Futura Medium"/>
          <w:b/>
          <w:bCs/>
          <w:sz w:val="28"/>
          <w:szCs w:val="28"/>
        </w:rPr>
        <w:t>:</w:t>
      </w:r>
    </w:p>
    <w:p w:rsidR="00500E43" w:rsidRPr="00117DB0" w:rsidRDefault="00FB639B" w:rsidP="00B60D02">
      <w:pPr>
        <w:autoSpaceDE w:val="0"/>
        <w:autoSpaceDN w:val="0"/>
        <w:adjustRightInd w:val="0"/>
        <w:ind w:left="720"/>
        <w:jc w:val="both"/>
        <w:rPr>
          <w:rFonts w:ascii="Garamond" w:hAnsi="Garamond"/>
          <w:sz w:val="28"/>
          <w:szCs w:val="28"/>
        </w:rPr>
      </w:pPr>
      <w:r w:rsidRPr="00117DB0">
        <w:rPr>
          <w:rFonts w:ascii="Garamond" w:hAnsi="Garamond"/>
          <w:sz w:val="28"/>
          <w:szCs w:val="28"/>
        </w:rPr>
        <w:t xml:space="preserve">The primary aim of the Gbaran EPF is to fulfill SPDC’s commitment to the supply </w:t>
      </w:r>
      <w:r w:rsidR="00D04246" w:rsidRPr="00117DB0">
        <w:rPr>
          <w:rFonts w:ascii="Garamond" w:hAnsi="Garamond"/>
          <w:sz w:val="28"/>
          <w:szCs w:val="28"/>
        </w:rPr>
        <w:t>of about 80 mm</w:t>
      </w:r>
      <w:r w:rsidRPr="00117DB0">
        <w:rPr>
          <w:rFonts w:ascii="Garamond" w:hAnsi="Garamond"/>
          <w:sz w:val="28"/>
          <w:szCs w:val="28"/>
        </w:rPr>
        <w:t>scf</w:t>
      </w:r>
      <w:r w:rsidR="00D04246" w:rsidRPr="00117DB0">
        <w:rPr>
          <w:rFonts w:ascii="Garamond" w:hAnsi="Garamond"/>
          <w:sz w:val="28"/>
          <w:szCs w:val="28"/>
        </w:rPr>
        <w:t>/</w:t>
      </w:r>
      <w:r w:rsidRPr="00117DB0">
        <w:rPr>
          <w:rFonts w:ascii="Garamond" w:hAnsi="Garamond"/>
          <w:sz w:val="28"/>
          <w:szCs w:val="28"/>
        </w:rPr>
        <w:t xml:space="preserve">d of fuel gas to the Federal Government IPP (Independent Power Plant) in Gbaran and support future domestic gas markets. The </w:t>
      </w:r>
      <w:r w:rsidR="00D04246" w:rsidRPr="00117DB0">
        <w:rPr>
          <w:rFonts w:ascii="Garamond" w:hAnsi="Garamond"/>
          <w:sz w:val="28"/>
          <w:szCs w:val="28"/>
        </w:rPr>
        <w:t xml:space="preserve">Gbaran </w:t>
      </w:r>
      <w:r w:rsidRPr="00117DB0">
        <w:rPr>
          <w:rFonts w:ascii="Garamond" w:hAnsi="Garamond"/>
          <w:sz w:val="28"/>
          <w:szCs w:val="28"/>
        </w:rPr>
        <w:t xml:space="preserve">EPF lease was initiated to act as a </w:t>
      </w:r>
      <w:proofErr w:type="gramStart"/>
      <w:r w:rsidRPr="00117DB0">
        <w:rPr>
          <w:rFonts w:ascii="Garamond" w:hAnsi="Garamond"/>
          <w:sz w:val="28"/>
          <w:szCs w:val="28"/>
        </w:rPr>
        <w:t>short term</w:t>
      </w:r>
      <w:proofErr w:type="gramEnd"/>
      <w:r w:rsidRPr="00117DB0">
        <w:rPr>
          <w:rFonts w:ascii="Garamond" w:hAnsi="Garamond"/>
          <w:sz w:val="28"/>
          <w:szCs w:val="28"/>
        </w:rPr>
        <w:t xml:space="preserve"> supply option for the </w:t>
      </w:r>
      <w:r w:rsidR="00BF0C0B" w:rsidRPr="00117DB0">
        <w:rPr>
          <w:rFonts w:ascii="Garamond" w:hAnsi="Garamond"/>
          <w:sz w:val="28"/>
          <w:szCs w:val="28"/>
        </w:rPr>
        <w:t xml:space="preserve">Federal Government </w:t>
      </w:r>
      <w:r w:rsidRPr="00117DB0">
        <w:rPr>
          <w:rFonts w:ascii="Garamond" w:hAnsi="Garamond"/>
          <w:sz w:val="28"/>
          <w:szCs w:val="28"/>
        </w:rPr>
        <w:t xml:space="preserve">GIPP in Gbaran in order to meet the initially scheduled </w:t>
      </w:r>
      <w:r w:rsidR="00BF0C0B" w:rsidRPr="00117DB0">
        <w:rPr>
          <w:rFonts w:ascii="Garamond" w:hAnsi="Garamond"/>
          <w:sz w:val="28"/>
          <w:szCs w:val="28"/>
        </w:rPr>
        <w:t xml:space="preserve">Federal Government </w:t>
      </w:r>
      <w:r w:rsidRPr="00117DB0">
        <w:rPr>
          <w:rFonts w:ascii="Garamond" w:hAnsi="Garamond"/>
          <w:sz w:val="28"/>
          <w:szCs w:val="28"/>
        </w:rPr>
        <w:t>IPP start-up date of September</w:t>
      </w:r>
      <w:r w:rsidR="00D04246" w:rsidRPr="00117DB0">
        <w:rPr>
          <w:rFonts w:ascii="Garamond" w:hAnsi="Garamond"/>
          <w:sz w:val="28"/>
          <w:szCs w:val="28"/>
        </w:rPr>
        <w:t>,</w:t>
      </w:r>
      <w:r w:rsidRPr="00117DB0">
        <w:rPr>
          <w:rFonts w:ascii="Garamond" w:hAnsi="Garamond"/>
          <w:sz w:val="28"/>
          <w:szCs w:val="28"/>
        </w:rPr>
        <w:t xml:space="preserve"> 2009. The </w:t>
      </w:r>
      <w:r w:rsidR="00BF0C0B" w:rsidRPr="00117DB0">
        <w:rPr>
          <w:rFonts w:ascii="Garamond" w:hAnsi="Garamond"/>
          <w:sz w:val="28"/>
          <w:szCs w:val="28"/>
        </w:rPr>
        <w:t xml:space="preserve">Gbaran </w:t>
      </w:r>
      <w:r w:rsidRPr="00117DB0">
        <w:rPr>
          <w:rFonts w:ascii="Garamond" w:hAnsi="Garamond"/>
          <w:sz w:val="28"/>
          <w:szCs w:val="28"/>
        </w:rPr>
        <w:t>EPF was built to industry standard by Exterran and declared ready for gas sup</w:t>
      </w:r>
      <w:r w:rsidR="00BF0C0B" w:rsidRPr="00117DB0">
        <w:rPr>
          <w:rFonts w:ascii="Garamond" w:hAnsi="Garamond"/>
          <w:sz w:val="28"/>
          <w:szCs w:val="28"/>
        </w:rPr>
        <w:t>ply effective 2nd of March 2011.</w:t>
      </w:r>
      <w:r w:rsidRPr="00117DB0">
        <w:rPr>
          <w:rFonts w:ascii="Garamond" w:hAnsi="Garamond"/>
          <w:sz w:val="28"/>
          <w:szCs w:val="28"/>
        </w:rPr>
        <w:t xml:space="preserve">  In 2013, the EPF was fully purchased by SPDC from Exterran. </w:t>
      </w:r>
      <w:r w:rsidR="00500E43" w:rsidRPr="00117DB0">
        <w:rPr>
          <w:rFonts w:ascii="Garamond" w:hAnsi="Garamond"/>
          <w:sz w:val="28"/>
          <w:szCs w:val="28"/>
        </w:rPr>
        <w:t>The facility is unmanned but visited daily for O&amp;M activities. Logistics support is from Gbaran Ubie Filed Logistics Base (FLB).</w:t>
      </w:r>
    </w:p>
    <w:p w:rsidR="00500E43" w:rsidRPr="00117DB0" w:rsidRDefault="00500E43" w:rsidP="00B60D02">
      <w:pPr>
        <w:ind w:left="720"/>
        <w:jc w:val="both"/>
        <w:rPr>
          <w:rFonts w:ascii="Garamond" w:hAnsi="Garamond" w:cs="Arial"/>
          <w:sz w:val="28"/>
          <w:szCs w:val="28"/>
          <w:lang w:val="en-GB"/>
        </w:rPr>
      </w:pPr>
      <w:r w:rsidRPr="00117DB0">
        <w:rPr>
          <w:rFonts w:ascii="Garamond" w:hAnsi="Garamond"/>
          <w:sz w:val="28"/>
          <w:szCs w:val="28"/>
        </w:rPr>
        <w:t xml:space="preserve">The total power requirement for </w:t>
      </w:r>
      <w:r w:rsidR="00506FF0" w:rsidRPr="00117DB0">
        <w:rPr>
          <w:rFonts w:ascii="Garamond" w:hAnsi="Garamond"/>
          <w:sz w:val="28"/>
          <w:szCs w:val="28"/>
        </w:rPr>
        <w:t xml:space="preserve">Gbaran EPF </w:t>
      </w:r>
      <w:r w:rsidRPr="00117DB0">
        <w:rPr>
          <w:rFonts w:ascii="Garamond" w:hAnsi="Garamond"/>
          <w:sz w:val="28"/>
          <w:szCs w:val="28"/>
        </w:rPr>
        <w:t xml:space="preserve">is supplied from </w:t>
      </w:r>
      <w:r w:rsidR="00FF1C21" w:rsidRPr="00117DB0">
        <w:rPr>
          <w:rFonts w:ascii="Garamond" w:hAnsi="Garamond"/>
          <w:sz w:val="28"/>
          <w:szCs w:val="28"/>
        </w:rPr>
        <w:t xml:space="preserve">either </w:t>
      </w:r>
      <w:r w:rsidR="00FB639B" w:rsidRPr="00117DB0">
        <w:rPr>
          <w:rFonts w:ascii="Garamond" w:hAnsi="Garamond"/>
          <w:sz w:val="28"/>
          <w:szCs w:val="28"/>
        </w:rPr>
        <w:t>two</w:t>
      </w:r>
      <w:r w:rsidR="00FF1C21" w:rsidRPr="00117DB0">
        <w:rPr>
          <w:rFonts w:ascii="Garamond" w:hAnsi="Garamond"/>
          <w:sz w:val="28"/>
          <w:szCs w:val="28"/>
        </w:rPr>
        <w:t xml:space="preserve"> or one</w:t>
      </w:r>
      <w:r w:rsidRPr="00117DB0">
        <w:rPr>
          <w:rFonts w:ascii="Garamond" w:hAnsi="Garamond"/>
          <w:sz w:val="28"/>
          <w:szCs w:val="28"/>
        </w:rPr>
        <w:t xml:space="preserve"> </w:t>
      </w:r>
      <w:r w:rsidR="00221B84" w:rsidRPr="00117DB0">
        <w:rPr>
          <w:rFonts w:ascii="Garamond" w:hAnsi="Garamond"/>
          <w:sz w:val="28"/>
          <w:szCs w:val="28"/>
        </w:rPr>
        <w:t xml:space="preserve">Waukesha </w:t>
      </w:r>
      <w:r w:rsidRPr="00117DB0">
        <w:rPr>
          <w:rFonts w:ascii="Garamond" w:hAnsi="Garamond"/>
          <w:sz w:val="28"/>
          <w:szCs w:val="28"/>
        </w:rPr>
        <w:t>gas engine driven generator</w:t>
      </w:r>
      <w:r w:rsidR="00FB639B" w:rsidRPr="00117DB0">
        <w:rPr>
          <w:rFonts w:ascii="Garamond" w:hAnsi="Garamond"/>
          <w:sz w:val="28"/>
          <w:szCs w:val="28"/>
        </w:rPr>
        <w:t>s</w:t>
      </w:r>
      <w:r w:rsidR="00786FAE" w:rsidRPr="00117DB0">
        <w:rPr>
          <w:rFonts w:ascii="Garamond" w:hAnsi="Garamond"/>
          <w:sz w:val="28"/>
          <w:szCs w:val="28"/>
        </w:rPr>
        <w:t>,</w:t>
      </w:r>
      <w:r w:rsidRPr="00117DB0">
        <w:rPr>
          <w:rFonts w:ascii="Garamond" w:hAnsi="Garamond"/>
          <w:sz w:val="28"/>
          <w:szCs w:val="28"/>
        </w:rPr>
        <w:t xml:space="preserve"> </w:t>
      </w:r>
      <w:r w:rsidR="00D04246" w:rsidRPr="00117DB0">
        <w:rPr>
          <w:rFonts w:ascii="Garamond" w:hAnsi="Garamond"/>
          <w:sz w:val="28"/>
          <w:szCs w:val="28"/>
        </w:rPr>
        <w:t xml:space="preserve">rated at </w:t>
      </w:r>
      <w:r w:rsidR="00221B84" w:rsidRPr="00117DB0">
        <w:rPr>
          <w:rFonts w:ascii="Garamond" w:hAnsi="Garamond"/>
          <w:sz w:val="28"/>
          <w:szCs w:val="28"/>
        </w:rPr>
        <w:t>563</w:t>
      </w:r>
      <w:r w:rsidRPr="00117DB0">
        <w:rPr>
          <w:rFonts w:ascii="Garamond" w:hAnsi="Garamond"/>
          <w:sz w:val="28"/>
          <w:szCs w:val="28"/>
        </w:rPr>
        <w:t>KVA</w:t>
      </w:r>
      <w:r w:rsidR="00D04246" w:rsidRPr="00117DB0">
        <w:rPr>
          <w:rFonts w:ascii="Garamond" w:hAnsi="Garamond"/>
          <w:sz w:val="28"/>
          <w:szCs w:val="28"/>
        </w:rPr>
        <w:t xml:space="preserve"> each</w:t>
      </w:r>
      <w:r w:rsidRPr="00117DB0">
        <w:rPr>
          <w:rFonts w:ascii="Garamond" w:hAnsi="Garamond"/>
          <w:sz w:val="28"/>
          <w:szCs w:val="28"/>
        </w:rPr>
        <w:t xml:space="preserve"> (G</w:t>
      </w:r>
      <w:r w:rsidR="00221B84" w:rsidRPr="00117DB0">
        <w:rPr>
          <w:rFonts w:ascii="Garamond" w:hAnsi="Garamond"/>
          <w:sz w:val="28"/>
          <w:szCs w:val="28"/>
        </w:rPr>
        <w:t>-901&amp;2</w:t>
      </w:r>
      <w:r w:rsidRPr="00117DB0">
        <w:rPr>
          <w:rFonts w:ascii="Garamond" w:hAnsi="Garamond"/>
          <w:sz w:val="28"/>
          <w:szCs w:val="28"/>
        </w:rPr>
        <w:t xml:space="preserve">) – under normal conditions or from one </w:t>
      </w:r>
      <w:r w:rsidR="00786FAE" w:rsidRPr="00117DB0">
        <w:rPr>
          <w:rFonts w:ascii="Garamond" w:hAnsi="Garamond"/>
          <w:sz w:val="28"/>
          <w:szCs w:val="28"/>
        </w:rPr>
        <w:t xml:space="preserve">CAT </w:t>
      </w:r>
      <w:r w:rsidRPr="00117DB0">
        <w:rPr>
          <w:rFonts w:ascii="Garamond" w:hAnsi="Garamond"/>
          <w:sz w:val="28"/>
          <w:szCs w:val="28"/>
        </w:rPr>
        <w:t>diesel engine driven generator</w:t>
      </w:r>
      <w:r w:rsidR="00D04246" w:rsidRPr="00117DB0">
        <w:rPr>
          <w:rFonts w:ascii="Garamond" w:hAnsi="Garamond"/>
          <w:sz w:val="28"/>
          <w:szCs w:val="28"/>
        </w:rPr>
        <w:t>, rated at</w:t>
      </w:r>
      <w:r w:rsidRPr="00117DB0">
        <w:rPr>
          <w:rFonts w:ascii="Garamond" w:hAnsi="Garamond"/>
          <w:sz w:val="28"/>
          <w:szCs w:val="28"/>
        </w:rPr>
        <w:t xml:space="preserve"> 80</w:t>
      </w:r>
      <w:r w:rsidR="00786FAE" w:rsidRPr="00117DB0">
        <w:rPr>
          <w:rFonts w:ascii="Garamond" w:hAnsi="Garamond"/>
          <w:sz w:val="28"/>
          <w:szCs w:val="28"/>
        </w:rPr>
        <w:t>0</w:t>
      </w:r>
      <w:r w:rsidRPr="00117DB0">
        <w:rPr>
          <w:rFonts w:ascii="Garamond" w:hAnsi="Garamond"/>
          <w:sz w:val="28"/>
          <w:szCs w:val="28"/>
        </w:rPr>
        <w:t>KVA</w:t>
      </w:r>
      <w:r w:rsidR="00786FAE" w:rsidRPr="00117DB0">
        <w:rPr>
          <w:rFonts w:ascii="Garamond" w:hAnsi="Garamond"/>
          <w:sz w:val="28"/>
          <w:szCs w:val="28"/>
        </w:rPr>
        <w:t>,</w:t>
      </w:r>
      <w:r w:rsidRPr="00117DB0">
        <w:rPr>
          <w:rFonts w:ascii="Garamond" w:hAnsi="Garamond"/>
          <w:sz w:val="28"/>
          <w:szCs w:val="28"/>
        </w:rPr>
        <w:t xml:space="preserve"> (G</w:t>
      </w:r>
      <w:r w:rsidR="00221B84" w:rsidRPr="00117DB0">
        <w:rPr>
          <w:rFonts w:ascii="Garamond" w:hAnsi="Garamond"/>
          <w:sz w:val="28"/>
          <w:szCs w:val="28"/>
        </w:rPr>
        <w:t>-905</w:t>
      </w:r>
      <w:r w:rsidRPr="00117DB0">
        <w:rPr>
          <w:rFonts w:ascii="Garamond" w:hAnsi="Garamond"/>
          <w:sz w:val="28"/>
          <w:szCs w:val="28"/>
        </w:rPr>
        <w:t xml:space="preserve">) – providing power for the station </w:t>
      </w:r>
      <w:r w:rsidR="00D04246" w:rsidRPr="00117DB0">
        <w:rPr>
          <w:rFonts w:ascii="Garamond" w:hAnsi="Garamond"/>
          <w:sz w:val="28"/>
          <w:szCs w:val="28"/>
        </w:rPr>
        <w:t xml:space="preserve">during black start situation or </w:t>
      </w:r>
      <w:r w:rsidRPr="00117DB0">
        <w:rPr>
          <w:rFonts w:ascii="Garamond" w:hAnsi="Garamond"/>
          <w:sz w:val="28"/>
          <w:szCs w:val="28"/>
        </w:rPr>
        <w:t>when the gas generator</w:t>
      </w:r>
      <w:r w:rsidR="00786FAE" w:rsidRPr="00117DB0">
        <w:rPr>
          <w:rFonts w:ascii="Garamond" w:hAnsi="Garamond"/>
          <w:sz w:val="28"/>
          <w:szCs w:val="28"/>
        </w:rPr>
        <w:t>s</w:t>
      </w:r>
      <w:r w:rsidRPr="00117DB0">
        <w:rPr>
          <w:rFonts w:ascii="Garamond" w:hAnsi="Garamond"/>
          <w:sz w:val="28"/>
          <w:szCs w:val="28"/>
        </w:rPr>
        <w:t xml:space="preserve"> </w:t>
      </w:r>
      <w:r w:rsidR="00786FAE" w:rsidRPr="00117DB0">
        <w:rPr>
          <w:rFonts w:ascii="Garamond" w:hAnsi="Garamond"/>
          <w:sz w:val="28"/>
          <w:szCs w:val="28"/>
        </w:rPr>
        <w:t>are</w:t>
      </w:r>
      <w:r w:rsidRPr="00117DB0">
        <w:rPr>
          <w:rFonts w:ascii="Garamond" w:hAnsi="Garamond"/>
          <w:sz w:val="28"/>
          <w:szCs w:val="28"/>
        </w:rPr>
        <w:t xml:space="preserve"> down. The power supply is rated </w:t>
      </w:r>
      <w:r w:rsidR="00786FAE" w:rsidRPr="00117DB0">
        <w:rPr>
          <w:rFonts w:ascii="Garamond" w:hAnsi="Garamond"/>
          <w:sz w:val="28"/>
          <w:szCs w:val="28"/>
        </w:rPr>
        <w:t>380</w:t>
      </w:r>
      <w:r w:rsidRPr="00117DB0">
        <w:rPr>
          <w:rFonts w:ascii="Garamond" w:hAnsi="Garamond"/>
          <w:sz w:val="28"/>
          <w:szCs w:val="28"/>
        </w:rPr>
        <w:t>V</w:t>
      </w:r>
      <w:r w:rsidR="00BF0C0B" w:rsidRPr="00117DB0">
        <w:rPr>
          <w:rFonts w:ascii="Garamond" w:hAnsi="Garamond"/>
          <w:sz w:val="28"/>
          <w:szCs w:val="28"/>
        </w:rPr>
        <w:t>,</w:t>
      </w:r>
      <w:r w:rsidRPr="00117DB0">
        <w:rPr>
          <w:rFonts w:ascii="Garamond" w:hAnsi="Garamond"/>
          <w:sz w:val="28"/>
          <w:szCs w:val="28"/>
        </w:rPr>
        <w:t xml:space="preserve"> 3 phase 50 Hz.</w:t>
      </w:r>
      <w:r w:rsidRPr="00117DB0">
        <w:rPr>
          <w:rFonts w:ascii="Garamond" w:hAnsi="Garamond"/>
          <w:color w:val="FF0000"/>
          <w:sz w:val="28"/>
          <w:szCs w:val="28"/>
        </w:rPr>
        <w:t xml:space="preserve"> </w:t>
      </w:r>
      <w:r w:rsidRPr="00117DB0">
        <w:rPr>
          <w:rFonts w:ascii="Garamond" w:hAnsi="Garamond"/>
          <w:sz w:val="28"/>
          <w:szCs w:val="28"/>
        </w:rPr>
        <w:t xml:space="preserve">The generators are connected via </w:t>
      </w:r>
      <w:r w:rsidR="00506FF0" w:rsidRPr="00117DB0">
        <w:rPr>
          <w:rFonts w:ascii="Garamond" w:hAnsi="Garamond"/>
          <w:sz w:val="28"/>
          <w:szCs w:val="28"/>
        </w:rPr>
        <w:t>a synchroscope and to</w:t>
      </w:r>
      <w:r w:rsidRPr="00117DB0">
        <w:rPr>
          <w:rFonts w:ascii="Garamond" w:hAnsi="Garamond"/>
          <w:sz w:val="28"/>
          <w:szCs w:val="28"/>
        </w:rPr>
        <w:t xml:space="preserve"> the main switchboar</w:t>
      </w:r>
      <w:r w:rsidR="00506FF0" w:rsidRPr="00117DB0">
        <w:rPr>
          <w:rFonts w:ascii="Garamond" w:hAnsi="Garamond"/>
          <w:sz w:val="28"/>
          <w:szCs w:val="28"/>
        </w:rPr>
        <w:t>d mounted in the MCC</w:t>
      </w:r>
      <w:r w:rsidRPr="00117DB0">
        <w:rPr>
          <w:rFonts w:ascii="Garamond" w:hAnsi="Garamond"/>
          <w:sz w:val="28"/>
          <w:szCs w:val="28"/>
        </w:rPr>
        <w:t>.  The system design ensures that paral</w:t>
      </w:r>
      <w:r w:rsidR="00506FF0" w:rsidRPr="00117DB0">
        <w:rPr>
          <w:rFonts w:ascii="Garamond" w:hAnsi="Garamond"/>
          <w:sz w:val="28"/>
          <w:szCs w:val="28"/>
        </w:rPr>
        <w:t xml:space="preserve">leling of the generators is </w:t>
      </w:r>
      <w:r w:rsidRPr="00117DB0">
        <w:rPr>
          <w:rFonts w:ascii="Garamond" w:hAnsi="Garamond"/>
          <w:sz w:val="28"/>
          <w:szCs w:val="28"/>
        </w:rPr>
        <w:t>possible.</w:t>
      </w:r>
      <w:r w:rsidRPr="00117DB0">
        <w:rPr>
          <w:rFonts w:ascii="Garamond" w:hAnsi="Garamond"/>
          <w:color w:val="FF0000"/>
          <w:sz w:val="28"/>
          <w:szCs w:val="28"/>
        </w:rPr>
        <w:t xml:space="preserve"> </w:t>
      </w:r>
      <w:r w:rsidRPr="00117DB0">
        <w:rPr>
          <w:rFonts w:ascii="Garamond" w:hAnsi="Garamond"/>
          <w:sz w:val="28"/>
          <w:szCs w:val="28"/>
        </w:rPr>
        <w:t xml:space="preserve"> Distribution is via the main switchboard and its integral sub distribution boards. Power is</w:t>
      </w:r>
      <w:r w:rsidR="00BF0C0B" w:rsidRPr="00117DB0">
        <w:rPr>
          <w:rFonts w:ascii="Garamond" w:hAnsi="Garamond"/>
          <w:sz w:val="28"/>
          <w:szCs w:val="28"/>
        </w:rPr>
        <w:t xml:space="preserve"> mainly for lighting, </w:t>
      </w:r>
      <w:r w:rsidR="00786FAE" w:rsidRPr="00117DB0">
        <w:rPr>
          <w:rFonts w:ascii="Garamond" w:hAnsi="Garamond"/>
          <w:sz w:val="28"/>
          <w:szCs w:val="28"/>
        </w:rPr>
        <w:t xml:space="preserve">cooling fans, </w:t>
      </w:r>
      <w:r w:rsidRPr="00117DB0">
        <w:rPr>
          <w:rFonts w:ascii="Garamond" w:hAnsi="Garamond"/>
          <w:sz w:val="28"/>
          <w:szCs w:val="28"/>
        </w:rPr>
        <w:t>closed drain pumps,</w:t>
      </w:r>
      <w:r w:rsidR="007564C2" w:rsidRPr="00117DB0">
        <w:rPr>
          <w:rFonts w:ascii="Garamond" w:hAnsi="Garamond"/>
          <w:sz w:val="28"/>
          <w:szCs w:val="28"/>
        </w:rPr>
        <w:t xml:space="preserve"> FLKO pump motors, Glycol pump motors, blower motors, instrument air compressors, power</w:t>
      </w:r>
      <w:r w:rsidR="002928E5" w:rsidRPr="00117DB0">
        <w:rPr>
          <w:rFonts w:ascii="Garamond" w:hAnsi="Garamond"/>
          <w:sz w:val="28"/>
          <w:szCs w:val="28"/>
        </w:rPr>
        <w:t xml:space="preserve"> transformers,</w:t>
      </w:r>
      <w:r w:rsidRPr="00117DB0">
        <w:rPr>
          <w:rFonts w:ascii="Garamond" w:hAnsi="Garamond"/>
          <w:sz w:val="28"/>
          <w:szCs w:val="28"/>
        </w:rPr>
        <w:t xml:space="preserve"> Telecommunication equipment and </w:t>
      </w:r>
      <w:r w:rsidR="00786FAE" w:rsidRPr="00117DB0">
        <w:rPr>
          <w:rFonts w:ascii="Garamond" w:hAnsi="Garamond"/>
          <w:sz w:val="28"/>
          <w:szCs w:val="28"/>
        </w:rPr>
        <w:t xml:space="preserve">Fresh water </w:t>
      </w:r>
      <w:r w:rsidRPr="00117DB0">
        <w:rPr>
          <w:rFonts w:ascii="Garamond" w:hAnsi="Garamond"/>
          <w:sz w:val="28"/>
          <w:szCs w:val="28"/>
        </w:rPr>
        <w:t xml:space="preserve">pump. </w:t>
      </w:r>
    </w:p>
    <w:p w:rsidR="00B1645C" w:rsidRPr="00117DB0" w:rsidRDefault="00B1645C" w:rsidP="00B60D02">
      <w:pPr>
        <w:pStyle w:val="ListParagraph"/>
        <w:ind w:left="765"/>
        <w:jc w:val="both"/>
        <w:rPr>
          <w:rFonts w:ascii="Garamond" w:hAnsi="Garamond"/>
          <w:sz w:val="28"/>
          <w:szCs w:val="28"/>
        </w:rPr>
      </w:pPr>
      <w:r w:rsidRPr="00117DB0">
        <w:rPr>
          <w:rFonts w:ascii="Garamond" w:hAnsi="Garamond"/>
          <w:sz w:val="28"/>
          <w:szCs w:val="28"/>
        </w:rPr>
        <w:t xml:space="preserve">The project seeks to supply electric power to </w:t>
      </w:r>
      <w:r w:rsidR="00CB0388" w:rsidRPr="00117DB0">
        <w:rPr>
          <w:rFonts w:ascii="Garamond" w:hAnsi="Garamond"/>
          <w:sz w:val="28"/>
          <w:szCs w:val="28"/>
        </w:rPr>
        <w:t xml:space="preserve">Gbaran EPF </w:t>
      </w:r>
      <w:r w:rsidRPr="00117DB0">
        <w:rPr>
          <w:rFonts w:ascii="Garamond" w:hAnsi="Garamond"/>
          <w:sz w:val="28"/>
          <w:szCs w:val="28"/>
        </w:rPr>
        <w:t xml:space="preserve">from the surplus power on Gas Turbine Generators in Gbaran Central Processing Facility, (CPF) which is to be tapped at </w:t>
      </w:r>
      <w:r w:rsidR="00CB0388" w:rsidRPr="00117DB0">
        <w:rPr>
          <w:rFonts w:ascii="Garamond" w:hAnsi="Garamond"/>
          <w:sz w:val="28"/>
          <w:szCs w:val="28"/>
        </w:rPr>
        <w:t xml:space="preserve">Gbaran </w:t>
      </w:r>
      <w:r w:rsidR="00D538E1" w:rsidRPr="00117DB0">
        <w:rPr>
          <w:rFonts w:ascii="Garamond" w:hAnsi="Garamond"/>
          <w:sz w:val="28"/>
          <w:szCs w:val="28"/>
        </w:rPr>
        <w:t>CPPF Oth</w:t>
      </w:r>
      <w:r w:rsidR="00CB0388" w:rsidRPr="00117DB0">
        <w:rPr>
          <w:rFonts w:ascii="Garamond" w:hAnsi="Garamond"/>
          <w:sz w:val="28"/>
          <w:szCs w:val="28"/>
        </w:rPr>
        <w:t>ers RMU (SB130C1)</w:t>
      </w:r>
      <w:r w:rsidRPr="00117DB0">
        <w:rPr>
          <w:rFonts w:ascii="Garamond" w:hAnsi="Garamond"/>
          <w:sz w:val="28"/>
          <w:szCs w:val="28"/>
        </w:rPr>
        <w:t xml:space="preserve">.  The GTGs (3 GTGs site rated at 10.92MW each) are currently loaded at &lt;50%.  At the completion of the project, additional load from </w:t>
      </w:r>
      <w:r w:rsidR="00CB0388" w:rsidRPr="00117DB0">
        <w:rPr>
          <w:rFonts w:ascii="Garamond" w:hAnsi="Garamond"/>
          <w:sz w:val="28"/>
          <w:szCs w:val="28"/>
        </w:rPr>
        <w:t>Gbaran EPF</w:t>
      </w:r>
      <w:r w:rsidRPr="00117DB0">
        <w:rPr>
          <w:rFonts w:ascii="Garamond" w:hAnsi="Garamond"/>
          <w:sz w:val="28"/>
          <w:szCs w:val="28"/>
        </w:rPr>
        <w:t xml:space="preserve"> will be </w:t>
      </w:r>
      <w:r w:rsidRPr="00117DB0">
        <w:rPr>
          <w:rFonts w:ascii="Garamond" w:hAnsi="Garamond"/>
          <w:color w:val="FF0000"/>
          <w:sz w:val="28"/>
          <w:szCs w:val="28"/>
        </w:rPr>
        <w:t>5.4%</w:t>
      </w:r>
      <w:r w:rsidRPr="00117DB0">
        <w:rPr>
          <w:rFonts w:ascii="Garamond" w:hAnsi="Garamond"/>
          <w:sz w:val="28"/>
          <w:szCs w:val="28"/>
        </w:rPr>
        <w:t xml:space="preserve">.  Total generators capacity loading shall then be </w:t>
      </w:r>
      <w:r w:rsidRPr="00117DB0">
        <w:rPr>
          <w:rFonts w:ascii="Garamond" w:hAnsi="Garamond"/>
          <w:color w:val="FF0000"/>
          <w:sz w:val="28"/>
          <w:szCs w:val="28"/>
        </w:rPr>
        <w:t xml:space="preserve">55.4%.  </w:t>
      </w:r>
      <w:r w:rsidRPr="00117DB0">
        <w:rPr>
          <w:rFonts w:ascii="Garamond" w:hAnsi="Garamond"/>
          <w:sz w:val="28"/>
          <w:szCs w:val="28"/>
        </w:rPr>
        <w:t xml:space="preserve">This means that additional future projects which may require electrical power supply shall still be accommodated. </w:t>
      </w:r>
    </w:p>
    <w:p w:rsidR="003729FC" w:rsidRPr="00117DB0" w:rsidRDefault="00B1645C" w:rsidP="00B60D02">
      <w:pPr>
        <w:autoSpaceDE w:val="0"/>
        <w:autoSpaceDN w:val="0"/>
        <w:adjustRightInd w:val="0"/>
        <w:ind w:left="720"/>
        <w:jc w:val="both"/>
        <w:rPr>
          <w:rFonts w:ascii="Garamond" w:hAnsi="Garamond"/>
          <w:sz w:val="28"/>
          <w:szCs w:val="28"/>
        </w:rPr>
      </w:pPr>
      <w:r w:rsidRPr="00117DB0">
        <w:rPr>
          <w:rFonts w:ascii="Garamond" w:hAnsi="Garamond"/>
          <w:sz w:val="28"/>
          <w:szCs w:val="28"/>
        </w:rPr>
        <w:t xml:space="preserve">The </w:t>
      </w:r>
      <w:r w:rsidR="00F72FBC" w:rsidRPr="00117DB0">
        <w:rPr>
          <w:rFonts w:ascii="Garamond" w:hAnsi="Garamond"/>
          <w:sz w:val="28"/>
          <w:szCs w:val="28"/>
        </w:rPr>
        <w:t xml:space="preserve">Gbaran EPF </w:t>
      </w:r>
      <w:r w:rsidRPr="00117DB0">
        <w:rPr>
          <w:rFonts w:ascii="Garamond" w:hAnsi="Garamond"/>
          <w:sz w:val="28"/>
          <w:szCs w:val="28"/>
        </w:rPr>
        <w:t xml:space="preserve">power project is premised on the proximity and availability of surplus electrical power in </w:t>
      </w:r>
      <w:r w:rsidR="00F72FBC" w:rsidRPr="00117DB0">
        <w:rPr>
          <w:rFonts w:ascii="Garamond" w:hAnsi="Garamond"/>
          <w:sz w:val="28"/>
          <w:szCs w:val="28"/>
        </w:rPr>
        <w:t>Gbaran CPF</w:t>
      </w:r>
      <w:r w:rsidRPr="00117DB0">
        <w:rPr>
          <w:rFonts w:ascii="Garamond" w:hAnsi="Garamond"/>
          <w:sz w:val="28"/>
          <w:szCs w:val="28"/>
        </w:rPr>
        <w:t xml:space="preserve">. This will permanently eliminate the need for both the gas and diesel generators currently installed in </w:t>
      </w:r>
      <w:r w:rsidR="00F72FBC" w:rsidRPr="00117DB0">
        <w:rPr>
          <w:rFonts w:ascii="Garamond" w:hAnsi="Garamond"/>
          <w:sz w:val="28"/>
          <w:szCs w:val="28"/>
        </w:rPr>
        <w:t>Gbaran EPF</w:t>
      </w:r>
      <w:r w:rsidRPr="00117DB0">
        <w:rPr>
          <w:rFonts w:ascii="Garamond" w:hAnsi="Garamond"/>
          <w:sz w:val="28"/>
          <w:szCs w:val="28"/>
        </w:rPr>
        <w:t xml:space="preserve">. </w:t>
      </w:r>
    </w:p>
    <w:p w:rsidR="00245483" w:rsidRPr="00117DB0" w:rsidRDefault="00245483" w:rsidP="00E52AE7">
      <w:pPr>
        <w:pStyle w:val="ListParagraph"/>
        <w:ind w:left="765"/>
        <w:rPr>
          <w:rFonts w:ascii="Futura Medium" w:hAnsi="Futura Medium"/>
          <w:bCs/>
          <w:sz w:val="28"/>
          <w:szCs w:val="28"/>
        </w:rPr>
      </w:pPr>
    </w:p>
    <w:p w:rsidR="00245483" w:rsidRPr="00117DB0" w:rsidRDefault="00245483" w:rsidP="00245483">
      <w:pPr>
        <w:pStyle w:val="ListParagraph"/>
        <w:ind w:left="0"/>
        <w:rPr>
          <w:rFonts w:ascii="Futura Medium" w:hAnsi="Futura Medium"/>
          <w:b/>
          <w:bCs/>
          <w:sz w:val="28"/>
          <w:szCs w:val="28"/>
          <w:u w:val="single"/>
        </w:rPr>
      </w:pPr>
      <w:r w:rsidRPr="00117DB0">
        <w:rPr>
          <w:rFonts w:ascii="Futura Medium" w:hAnsi="Futura Medium"/>
          <w:b/>
          <w:bCs/>
          <w:sz w:val="28"/>
          <w:szCs w:val="28"/>
        </w:rPr>
        <w:lastRenderedPageBreak/>
        <w:t xml:space="preserve">         </w:t>
      </w:r>
      <w:r w:rsidR="00845813" w:rsidRPr="00117DB0">
        <w:rPr>
          <w:rFonts w:ascii="Futura Medium" w:hAnsi="Futura Medium"/>
          <w:b/>
          <w:bCs/>
          <w:sz w:val="28"/>
          <w:szCs w:val="28"/>
        </w:rPr>
        <w:t>2.</w:t>
      </w:r>
      <w:r w:rsidRPr="00117DB0">
        <w:rPr>
          <w:rFonts w:ascii="Futura Medium" w:hAnsi="Futura Medium"/>
          <w:b/>
          <w:bCs/>
          <w:sz w:val="28"/>
          <w:szCs w:val="28"/>
        </w:rPr>
        <w:t xml:space="preserve">    </w:t>
      </w:r>
      <w:r w:rsidRPr="00117DB0">
        <w:rPr>
          <w:rFonts w:ascii="Futura Medium" w:hAnsi="Futura Medium"/>
          <w:b/>
          <w:bCs/>
          <w:sz w:val="28"/>
          <w:szCs w:val="28"/>
          <w:u w:val="single"/>
        </w:rPr>
        <w:t>Problem Definition:</w:t>
      </w:r>
    </w:p>
    <w:p w:rsidR="00094062" w:rsidRPr="00117DB0" w:rsidRDefault="00C75FBF" w:rsidP="00B60D02">
      <w:pPr>
        <w:pStyle w:val="ListParagraph"/>
        <w:ind w:left="765"/>
        <w:jc w:val="both"/>
        <w:rPr>
          <w:rFonts w:ascii="Garamond" w:hAnsi="Garamond"/>
          <w:sz w:val="28"/>
          <w:szCs w:val="28"/>
        </w:rPr>
      </w:pPr>
      <w:r w:rsidRPr="00117DB0">
        <w:rPr>
          <w:rFonts w:ascii="Garamond" w:hAnsi="Garamond"/>
          <w:sz w:val="28"/>
          <w:szCs w:val="28"/>
        </w:rPr>
        <w:t>Power outage has become very regular in E</w:t>
      </w:r>
      <w:r w:rsidR="009D643A" w:rsidRPr="00117DB0">
        <w:rPr>
          <w:rFonts w:ascii="Garamond" w:hAnsi="Garamond"/>
          <w:sz w:val="28"/>
          <w:szCs w:val="28"/>
        </w:rPr>
        <w:t>PF</w:t>
      </w:r>
      <w:r w:rsidRPr="00117DB0">
        <w:rPr>
          <w:rFonts w:ascii="Garamond" w:hAnsi="Garamond"/>
          <w:sz w:val="28"/>
          <w:szCs w:val="28"/>
        </w:rPr>
        <w:t xml:space="preserve"> due to </w:t>
      </w:r>
      <w:r w:rsidR="00B1645C" w:rsidRPr="00117DB0">
        <w:rPr>
          <w:rFonts w:ascii="Garamond" w:hAnsi="Garamond"/>
          <w:sz w:val="28"/>
          <w:szCs w:val="28"/>
        </w:rPr>
        <w:t xml:space="preserve">obsolete </w:t>
      </w:r>
      <w:r w:rsidR="009D643A" w:rsidRPr="00117DB0">
        <w:rPr>
          <w:rFonts w:ascii="Garamond" w:hAnsi="Garamond"/>
          <w:sz w:val="28"/>
          <w:szCs w:val="28"/>
        </w:rPr>
        <w:t xml:space="preserve">Waukesha </w:t>
      </w:r>
      <w:r w:rsidR="00B1645C" w:rsidRPr="00117DB0">
        <w:rPr>
          <w:rFonts w:ascii="Garamond" w:hAnsi="Garamond"/>
          <w:sz w:val="28"/>
          <w:szCs w:val="28"/>
        </w:rPr>
        <w:t xml:space="preserve">generator </w:t>
      </w:r>
      <w:r w:rsidRPr="00117DB0">
        <w:rPr>
          <w:rFonts w:ascii="Garamond" w:hAnsi="Garamond"/>
          <w:sz w:val="28"/>
          <w:szCs w:val="28"/>
        </w:rPr>
        <w:t>sets</w:t>
      </w:r>
      <w:r w:rsidR="00845813" w:rsidRPr="00117DB0">
        <w:rPr>
          <w:rFonts w:ascii="Garamond" w:hAnsi="Garamond"/>
          <w:sz w:val="28"/>
          <w:szCs w:val="28"/>
        </w:rPr>
        <w:t>.</w:t>
      </w:r>
      <w:r w:rsidRPr="00117DB0">
        <w:rPr>
          <w:rFonts w:ascii="Garamond" w:hAnsi="Garamond"/>
          <w:sz w:val="28"/>
          <w:szCs w:val="28"/>
        </w:rPr>
        <w:t xml:space="preserve"> In E</w:t>
      </w:r>
      <w:r w:rsidR="009D643A" w:rsidRPr="00117DB0">
        <w:rPr>
          <w:rFonts w:ascii="Garamond" w:hAnsi="Garamond"/>
          <w:sz w:val="28"/>
          <w:szCs w:val="28"/>
        </w:rPr>
        <w:t>PF</w:t>
      </w:r>
      <w:r w:rsidRPr="00117DB0">
        <w:rPr>
          <w:rFonts w:ascii="Garamond" w:hAnsi="Garamond"/>
          <w:sz w:val="28"/>
          <w:szCs w:val="28"/>
        </w:rPr>
        <w:t>, availability</w:t>
      </w:r>
      <w:r w:rsidR="005B1C41" w:rsidRPr="00117DB0">
        <w:rPr>
          <w:rFonts w:ascii="Garamond" w:hAnsi="Garamond"/>
          <w:sz w:val="28"/>
          <w:szCs w:val="28"/>
        </w:rPr>
        <w:t xml:space="preserve"> o</w:t>
      </w:r>
      <w:r w:rsidR="00B1645C" w:rsidRPr="00117DB0">
        <w:rPr>
          <w:rFonts w:ascii="Garamond" w:hAnsi="Garamond"/>
          <w:sz w:val="28"/>
          <w:szCs w:val="28"/>
        </w:rPr>
        <w:t xml:space="preserve">f power is critical </w:t>
      </w:r>
      <w:r w:rsidRPr="00117DB0">
        <w:rPr>
          <w:rFonts w:ascii="Garamond" w:hAnsi="Garamond"/>
          <w:sz w:val="28"/>
          <w:szCs w:val="28"/>
        </w:rPr>
        <w:t xml:space="preserve">as loss of power </w:t>
      </w:r>
      <w:r w:rsidR="005B1C41" w:rsidRPr="00117DB0">
        <w:rPr>
          <w:rFonts w:ascii="Garamond" w:hAnsi="Garamond"/>
          <w:sz w:val="28"/>
          <w:szCs w:val="28"/>
        </w:rPr>
        <w:t>lead</w:t>
      </w:r>
      <w:r w:rsidRPr="00117DB0">
        <w:rPr>
          <w:rFonts w:ascii="Garamond" w:hAnsi="Garamond"/>
          <w:sz w:val="28"/>
          <w:szCs w:val="28"/>
        </w:rPr>
        <w:t>s</w:t>
      </w:r>
      <w:r w:rsidR="005B1C41" w:rsidRPr="00117DB0">
        <w:rPr>
          <w:rFonts w:ascii="Garamond" w:hAnsi="Garamond"/>
          <w:sz w:val="28"/>
          <w:szCs w:val="28"/>
        </w:rPr>
        <w:t xml:space="preserve"> t</w:t>
      </w:r>
      <w:r w:rsidR="0084753A" w:rsidRPr="00117DB0">
        <w:rPr>
          <w:rFonts w:ascii="Garamond" w:hAnsi="Garamond"/>
          <w:sz w:val="28"/>
          <w:szCs w:val="28"/>
        </w:rPr>
        <w:t xml:space="preserve">o </w:t>
      </w:r>
      <w:r w:rsidR="009D643A" w:rsidRPr="00117DB0">
        <w:rPr>
          <w:rFonts w:ascii="Garamond" w:hAnsi="Garamond"/>
          <w:sz w:val="28"/>
          <w:szCs w:val="28"/>
        </w:rPr>
        <w:t xml:space="preserve">plant trip and </w:t>
      </w:r>
      <w:r w:rsidR="0084753A" w:rsidRPr="00117DB0">
        <w:rPr>
          <w:rFonts w:ascii="Garamond" w:hAnsi="Garamond"/>
          <w:sz w:val="28"/>
          <w:szCs w:val="28"/>
        </w:rPr>
        <w:t xml:space="preserve">increased </w:t>
      </w:r>
      <w:proofErr w:type="spellStart"/>
      <w:r w:rsidR="0084753A" w:rsidRPr="00117DB0">
        <w:rPr>
          <w:rFonts w:ascii="Garamond" w:hAnsi="Garamond"/>
          <w:sz w:val="28"/>
          <w:szCs w:val="28"/>
        </w:rPr>
        <w:t>Opex</w:t>
      </w:r>
      <w:proofErr w:type="spellEnd"/>
      <w:r w:rsidR="0084753A" w:rsidRPr="00117DB0">
        <w:rPr>
          <w:rFonts w:ascii="Garamond" w:hAnsi="Garamond"/>
          <w:sz w:val="28"/>
          <w:szCs w:val="28"/>
        </w:rPr>
        <w:t xml:space="preserve"> on diesel cost (</w:t>
      </w:r>
      <w:r w:rsidR="00845813" w:rsidRPr="00117DB0">
        <w:rPr>
          <w:rFonts w:ascii="Garamond" w:hAnsi="Garamond"/>
          <w:color w:val="FF0000"/>
          <w:sz w:val="28"/>
          <w:szCs w:val="28"/>
        </w:rPr>
        <w:t>Circa $</w:t>
      </w:r>
      <w:r w:rsidR="0084753A" w:rsidRPr="00117DB0">
        <w:rPr>
          <w:rFonts w:ascii="Garamond" w:hAnsi="Garamond"/>
          <w:color w:val="FF0000"/>
          <w:sz w:val="28"/>
          <w:szCs w:val="28"/>
        </w:rPr>
        <w:t>93,000</w:t>
      </w:r>
      <w:r w:rsidR="00845813" w:rsidRPr="00117DB0">
        <w:rPr>
          <w:rFonts w:ascii="Garamond" w:hAnsi="Garamond"/>
          <w:sz w:val="28"/>
          <w:szCs w:val="28"/>
        </w:rPr>
        <w:t>)</w:t>
      </w:r>
      <w:r w:rsidR="005B1C41" w:rsidRPr="00117DB0">
        <w:rPr>
          <w:rFonts w:ascii="Garamond" w:hAnsi="Garamond"/>
          <w:sz w:val="28"/>
          <w:szCs w:val="28"/>
        </w:rPr>
        <w:t xml:space="preserve"> GHG</w:t>
      </w:r>
      <w:r w:rsidR="0084753A" w:rsidRPr="00117DB0">
        <w:rPr>
          <w:rFonts w:ascii="Garamond" w:hAnsi="Garamond"/>
          <w:sz w:val="28"/>
          <w:szCs w:val="28"/>
        </w:rPr>
        <w:t xml:space="preserve"> emissions</w:t>
      </w:r>
      <w:r w:rsidR="005B1C41" w:rsidRPr="00117DB0">
        <w:rPr>
          <w:rFonts w:ascii="Garamond" w:hAnsi="Garamond"/>
          <w:sz w:val="28"/>
          <w:szCs w:val="28"/>
        </w:rPr>
        <w:t xml:space="preserve">, </w:t>
      </w:r>
      <w:r w:rsidR="0084753A" w:rsidRPr="00117DB0">
        <w:rPr>
          <w:rFonts w:ascii="Garamond" w:hAnsi="Garamond"/>
          <w:sz w:val="28"/>
          <w:szCs w:val="28"/>
        </w:rPr>
        <w:t xml:space="preserve">external corrosion on flow lines due to unavailability of </w:t>
      </w:r>
      <w:r w:rsidR="002928E5" w:rsidRPr="00117DB0">
        <w:rPr>
          <w:rFonts w:ascii="Garamond" w:hAnsi="Garamond"/>
          <w:sz w:val="28"/>
          <w:szCs w:val="28"/>
        </w:rPr>
        <w:t xml:space="preserve">power to </w:t>
      </w:r>
      <w:r w:rsidR="0084753A" w:rsidRPr="00117DB0">
        <w:rPr>
          <w:rFonts w:ascii="Garamond" w:hAnsi="Garamond"/>
          <w:sz w:val="28"/>
          <w:szCs w:val="28"/>
        </w:rPr>
        <w:t>CP transformers</w:t>
      </w:r>
      <w:r w:rsidRPr="00117DB0">
        <w:rPr>
          <w:rFonts w:ascii="Garamond" w:hAnsi="Garamond"/>
          <w:sz w:val="28"/>
          <w:szCs w:val="28"/>
        </w:rPr>
        <w:t>, loss of communication, loss of portable water supply</w:t>
      </w:r>
      <w:r w:rsidR="005B1C41" w:rsidRPr="00117DB0">
        <w:rPr>
          <w:rFonts w:ascii="Garamond" w:hAnsi="Garamond"/>
          <w:sz w:val="28"/>
          <w:szCs w:val="28"/>
        </w:rPr>
        <w:t xml:space="preserve"> and</w:t>
      </w:r>
      <w:r w:rsidRPr="00117DB0">
        <w:rPr>
          <w:rFonts w:ascii="Garamond" w:hAnsi="Garamond"/>
          <w:sz w:val="28"/>
          <w:szCs w:val="28"/>
        </w:rPr>
        <w:t xml:space="preserve"> security exposure at night due to lack of illumination.</w:t>
      </w:r>
      <w:r w:rsidR="005B1C41" w:rsidRPr="00117DB0">
        <w:rPr>
          <w:rFonts w:ascii="Garamond" w:hAnsi="Garamond"/>
          <w:sz w:val="28"/>
          <w:szCs w:val="28"/>
        </w:rPr>
        <w:t xml:space="preserve"> </w:t>
      </w:r>
    </w:p>
    <w:p w:rsidR="00B1645C" w:rsidRPr="00117DB0" w:rsidRDefault="00B1645C" w:rsidP="00B1645C">
      <w:pPr>
        <w:pStyle w:val="ListParagraph"/>
        <w:ind w:left="765"/>
        <w:jc w:val="both"/>
        <w:rPr>
          <w:rFonts w:ascii="Garamond" w:hAnsi="Garamond"/>
          <w:sz w:val="28"/>
          <w:szCs w:val="28"/>
        </w:rPr>
      </w:pPr>
    </w:p>
    <w:p w:rsidR="00B1645C" w:rsidRPr="00117DB0" w:rsidRDefault="00B1645C" w:rsidP="00B1645C">
      <w:pPr>
        <w:pStyle w:val="ListParagraph"/>
        <w:ind w:left="765"/>
        <w:jc w:val="both"/>
        <w:rPr>
          <w:rFonts w:ascii="Garamond" w:hAnsi="Garamond"/>
          <w:sz w:val="28"/>
          <w:szCs w:val="28"/>
        </w:rPr>
      </w:pPr>
    </w:p>
    <w:p w:rsidR="00245483" w:rsidRPr="00117DB0" w:rsidRDefault="00245483" w:rsidP="00011DB7">
      <w:pPr>
        <w:pStyle w:val="ListParagraph"/>
        <w:numPr>
          <w:ilvl w:val="0"/>
          <w:numId w:val="29"/>
        </w:numPr>
        <w:rPr>
          <w:rFonts w:ascii="Futura Medium" w:hAnsi="Futura Medium"/>
          <w:b/>
          <w:sz w:val="28"/>
          <w:szCs w:val="28"/>
        </w:rPr>
      </w:pPr>
      <w:r w:rsidRPr="00117DB0">
        <w:rPr>
          <w:rFonts w:ascii="Futura Medium" w:hAnsi="Futura Medium"/>
          <w:b/>
          <w:bCs/>
          <w:sz w:val="28"/>
          <w:szCs w:val="28"/>
          <w:u w:val="single"/>
        </w:rPr>
        <w:t xml:space="preserve">Issues/Impact </w:t>
      </w:r>
    </w:p>
    <w:p w:rsidR="00B1645C" w:rsidRPr="00117DB0" w:rsidRDefault="00B1645C" w:rsidP="00B1645C">
      <w:pPr>
        <w:pStyle w:val="ListParagraph"/>
        <w:ind w:left="765"/>
        <w:rPr>
          <w:rFonts w:ascii="Futura Medium" w:hAnsi="Futura Medium"/>
          <w:color w:val="4F81BD"/>
          <w:sz w:val="28"/>
          <w:szCs w:val="28"/>
        </w:rPr>
      </w:pPr>
    </w:p>
    <w:p w:rsidR="00B1645C" w:rsidRPr="00117DB0" w:rsidRDefault="003E6404" w:rsidP="00B60D02">
      <w:pPr>
        <w:pStyle w:val="ListParagraph"/>
        <w:jc w:val="both"/>
        <w:rPr>
          <w:rFonts w:ascii="Garamond" w:hAnsi="Garamond"/>
          <w:sz w:val="28"/>
          <w:szCs w:val="28"/>
        </w:rPr>
      </w:pPr>
      <w:r w:rsidRPr="00117DB0">
        <w:rPr>
          <w:rFonts w:ascii="Garamond" w:hAnsi="Garamond"/>
          <w:sz w:val="28"/>
          <w:szCs w:val="28"/>
        </w:rPr>
        <w:t>Waukesha</w:t>
      </w:r>
      <w:r w:rsidR="00B1645C" w:rsidRPr="00117DB0">
        <w:rPr>
          <w:rFonts w:ascii="Garamond" w:hAnsi="Garamond"/>
          <w:sz w:val="28"/>
          <w:szCs w:val="28"/>
        </w:rPr>
        <w:t xml:space="preserve"> generator sets are obsolete and as such break down regularly resulting </w:t>
      </w:r>
      <w:r w:rsidR="002B4492" w:rsidRPr="00117DB0">
        <w:rPr>
          <w:rFonts w:ascii="Garamond" w:hAnsi="Garamond"/>
          <w:sz w:val="28"/>
          <w:szCs w:val="28"/>
        </w:rPr>
        <w:t>in the following impacts to the business:</w:t>
      </w:r>
      <w:r w:rsidR="00B1645C" w:rsidRPr="00117DB0">
        <w:rPr>
          <w:rFonts w:ascii="Garamond" w:hAnsi="Garamond"/>
          <w:sz w:val="28"/>
          <w:szCs w:val="28"/>
        </w:rPr>
        <w:t xml:space="preserve"> </w:t>
      </w:r>
    </w:p>
    <w:p w:rsidR="00D538E1" w:rsidRPr="00117DB0" w:rsidRDefault="00D538E1" w:rsidP="00B60D02">
      <w:pPr>
        <w:pStyle w:val="ListParagraph"/>
        <w:numPr>
          <w:ilvl w:val="0"/>
          <w:numId w:val="30"/>
        </w:numPr>
        <w:jc w:val="both"/>
        <w:rPr>
          <w:rFonts w:ascii="Garamond" w:hAnsi="Garamond"/>
          <w:sz w:val="28"/>
          <w:szCs w:val="28"/>
        </w:rPr>
      </w:pPr>
      <w:r w:rsidRPr="00117DB0">
        <w:rPr>
          <w:rFonts w:ascii="Garamond" w:hAnsi="Garamond"/>
          <w:sz w:val="28"/>
          <w:szCs w:val="28"/>
        </w:rPr>
        <w:t>Production loss</w:t>
      </w:r>
    </w:p>
    <w:p w:rsidR="00B1645C" w:rsidRPr="00117DB0" w:rsidRDefault="00B1645C" w:rsidP="00B60D02">
      <w:pPr>
        <w:pStyle w:val="ListParagraph"/>
        <w:numPr>
          <w:ilvl w:val="0"/>
          <w:numId w:val="30"/>
        </w:numPr>
        <w:jc w:val="both"/>
        <w:rPr>
          <w:rFonts w:ascii="Garamond" w:hAnsi="Garamond"/>
          <w:sz w:val="28"/>
          <w:szCs w:val="28"/>
        </w:rPr>
      </w:pPr>
      <w:r w:rsidRPr="00117DB0">
        <w:rPr>
          <w:rFonts w:ascii="Garamond" w:hAnsi="Garamond"/>
          <w:sz w:val="28"/>
          <w:szCs w:val="28"/>
        </w:rPr>
        <w:t>High OpEx of PM/CM Maintenance runnin</w:t>
      </w:r>
      <w:r w:rsidR="003E6404" w:rsidRPr="00117DB0">
        <w:rPr>
          <w:rFonts w:ascii="Garamond" w:hAnsi="Garamond"/>
          <w:sz w:val="28"/>
          <w:szCs w:val="28"/>
        </w:rPr>
        <w:t>g cost for installed generators.</w:t>
      </w:r>
      <w:r w:rsidRPr="00117DB0">
        <w:rPr>
          <w:rFonts w:ascii="Garamond" w:hAnsi="Garamond"/>
          <w:sz w:val="28"/>
          <w:szCs w:val="28"/>
        </w:rPr>
        <w:t xml:space="preserve"> </w:t>
      </w:r>
    </w:p>
    <w:p w:rsidR="00B1645C" w:rsidRPr="00117DB0" w:rsidRDefault="0084753A" w:rsidP="00B60D02">
      <w:pPr>
        <w:pStyle w:val="ListParagraph"/>
        <w:numPr>
          <w:ilvl w:val="0"/>
          <w:numId w:val="30"/>
        </w:numPr>
        <w:jc w:val="both"/>
        <w:rPr>
          <w:rFonts w:ascii="Garamond" w:hAnsi="Garamond"/>
          <w:sz w:val="28"/>
          <w:szCs w:val="28"/>
        </w:rPr>
      </w:pPr>
      <w:r w:rsidRPr="00117DB0">
        <w:rPr>
          <w:rFonts w:ascii="Garamond" w:hAnsi="Garamond"/>
          <w:sz w:val="28"/>
          <w:szCs w:val="28"/>
        </w:rPr>
        <w:t xml:space="preserve">Flowlines </w:t>
      </w:r>
      <w:r w:rsidR="00B1645C" w:rsidRPr="00117DB0">
        <w:rPr>
          <w:rFonts w:ascii="Garamond" w:hAnsi="Garamond"/>
          <w:sz w:val="28"/>
          <w:szCs w:val="28"/>
        </w:rPr>
        <w:t>exposure</w:t>
      </w:r>
      <w:r w:rsidRPr="00117DB0">
        <w:rPr>
          <w:rFonts w:ascii="Garamond" w:hAnsi="Garamond"/>
          <w:sz w:val="28"/>
          <w:szCs w:val="28"/>
        </w:rPr>
        <w:t xml:space="preserve"> to external corrosion</w:t>
      </w:r>
      <w:r w:rsidR="00B1645C" w:rsidRPr="00117DB0">
        <w:rPr>
          <w:rFonts w:ascii="Garamond" w:hAnsi="Garamond"/>
          <w:sz w:val="28"/>
          <w:szCs w:val="28"/>
        </w:rPr>
        <w:t xml:space="preserve"> due to unstable electrical power</w:t>
      </w:r>
      <w:r w:rsidRPr="00117DB0">
        <w:rPr>
          <w:rFonts w:ascii="Garamond" w:hAnsi="Garamond"/>
          <w:sz w:val="28"/>
          <w:szCs w:val="28"/>
        </w:rPr>
        <w:t xml:space="preserve"> to CP transformers</w:t>
      </w:r>
      <w:r w:rsidR="00B1645C" w:rsidRPr="00117DB0">
        <w:rPr>
          <w:rFonts w:ascii="Garamond" w:hAnsi="Garamond"/>
          <w:sz w:val="28"/>
          <w:szCs w:val="28"/>
        </w:rPr>
        <w:t>.</w:t>
      </w:r>
    </w:p>
    <w:p w:rsidR="00B1645C" w:rsidRPr="00117DB0" w:rsidRDefault="00B1645C" w:rsidP="00B60D02">
      <w:pPr>
        <w:pStyle w:val="ListParagraph"/>
        <w:numPr>
          <w:ilvl w:val="0"/>
          <w:numId w:val="30"/>
        </w:numPr>
        <w:jc w:val="both"/>
        <w:rPr>
          <w:rFonts w:ascii="Garamond" w:hAnsi="Garamond"/>
          <w:sz w:val="28"/>
          <w:szCs w:val="28"/>
        </w:rPr>
      </w:pPr>
      <w:r w:rsidRPr="00117DB0">
        <w:rPr>
          <w:rFonts w:ascii="Garamond" w:hAnsi="Garamond"/>
          <w:sz w:val="28"/>
          <w:szCs w:val="28"/>
        </w:rPr>
        <w:t xml:space="preserve">GHG </w:t>
      </w:r>
      <w:r w:rsidR="00F91157" w:rsidRPr="00117DB0">
        <w:rPr>
          <w:rFonts w:ascii="Garamond" w:hAnsi="Garamond"/>
          <w:sz w:val="28"/>
          <w:szCs w:val="28"/>
        </w:rPr>
        <w:t>emissions from diesel and gas engines</w:t>
      </w:r>
    </w:p>
    <w:p w:rsidR="00B1645C" w:rsidRPr="00117DB0" w:rsidRDefault="002B4492" w:rsidP="00B60D02">
      <w:pPr>
        <w:pStyle w:val="ListParagraph"/>
        <w:numPr>
          <w:ilvl w:val="0"/>
          <w:numId w:val="30"/>
        </w:numPr>
        <w:jc w:val="both"/>
        <w:rPr>
          <w:rFonts w:ascii="Garamond" w:hAnsi="Garamond"/>
          <w:sz w:val="28"/>
          <w:szCs w:val="28"/>
        </w:rPr>
      </w:pPr>
      <w:r w:rsidRPr="00117DB0">
        <w:rPr>
          <w:rFonts w:ascii="Garamond" w:hAnsi="Garamond"/>
          <w:sz w:val="28"/>
          <w:szCs w:val="28"/>
        </w:rPr>
        <w:t xml:space="preserve">Loss of communication </w:t>
      </w:r>
      <w:r w:rsidR="00B1645C" w:rsidRPr="00117DB0">
        <w:rPr>
          <w:rFonts w:ascii="Garamond" w:hAnsi="Garamond"/>
          <w:sz w:val="28"/>
          <w:szCs w:val="28"/>
        </w:rPr>
        <w:t>and other electrical power dependent equipment.</w:t>
      </w:r>
    </w:p>
    <w:p w:rsidR="0046533E" w:rsidRPr="00117DB0" w:rsidRDefault="00B1645C" w:rsidP="00B60D02">
      <w:pPr>
        <w:pStyle w:val="ListParagraph"/>
        <w:numPr>
          <w:ilvl w:val="0"/>
          <w:numId w:val="30"/>
        </w:numPr>
        <w:jc w:val="both"/>
        <w:rPr>
          <w:rFonts w:ascii="Garamond" w:hAnsi="Garamond"/>
          <w:sz w:val="28"/>
          <w:szCs w:val="28"/>
        </w:rPr>
      </w:pPr>
      <w:r w:rsidRPr="00117DB0">
        <w:rPr>
          <w:rFonts w:ascii="Garamond" w:hAnsi="Garamond"/>
          <w:sz w:val="28"/>
          <w:szCs w:val="28"/>
        </w:rPr>
        <w:t xml:space="preserve">Huge </w:t>
      </w:r>
      <w:r w:rsidR="002B4492" w:rsidRPr="00117DB0">
        <w:rPr>
          <w:rFonts w:ascii="Garamond" w:hAnsi="Garamond"/>
          <w:sz w:val="28"/>
          <w:szCs w:val="28"/>
        </w:rPr>
        <w:t xml:space="preserve">OpEx </w:t>
      </w:r>
      <w:r w:rsidRPr="00117DB0">
        <w:rPr>
          <w:rFonts w:ascii="Garamond" w:hAnsi="Garamond"/>
          <w:sz w:val="28"/>
          <w:szCs w:val="28"/>
        </w:rPr>
        <w:t xml:space="preserve">cost </w:t>
      </w:r>
      <w:r w:rsidR="002B4492" w:rsidRPr="00117DB0">
        <w:rPr>
          <w:rFonts w:ascii="Garamond" w:hAnsi="Garamond"/>
          <w:sz w:val="28"/>
          <w:szCs w:val="28"/>
        </w:rPr>
        <w:t>on AGO.</w:t>
      </w:r>
      <w:r w:rsidR="0084753A" w:rsidRPr="00117DB0">
        <w:rPr>
          <w:rFonts w:ascii="Garamond" w:hAnsi="Garamond"/>
          <w:sz w:val="28"/>
          <w:szCs w:val="28"/>
        </w:rPr>
        <w:t xml:space="preserve"> circa </w:t>
      </w:r>
      <w:r w:rsidR="0084753A" w:rsidRPr="00117DB0">
        <w:rPr>
          <w:rFonts w:ascii="Garamond" w:hAnsi="Garamond"/>
          <w:color w:val="FF0000"/>
          <w:sz w:val="28"/>
          <w:szCs w:val="28"/>
        </w:rPr>
        <w:t xml:space="preserve">$93,000 </w:t>
      </w:r>
      <w:r w:rsidR="0084753A" w:rsidRPr="00117DB0">
        <w:rPr>
          <w:rFonts w:ascii="Garamond" w:hAnsi="Garamond"/>
          <w:sz w:val="28"/>
          <w:szCs w:val="28"/>
        </w:rPr>
        <w:t>per annum</w:t>
      </w:r>
    </w:p>
    <w:p w:rsidR="00B60D02" w:rsidRPr="00117DB0" w:rsidRDefault="00245483" w:rsidP="00B60D02">
      <w:pPr>
        <w:rPr>
          <w:rFonts w:ascii="Garamond" w:hAnsi="Garamond"/>
          <w:sz w:val="28"/>
          <w:szCs w:val="28"/>
        </w:rPr>
      </w:pPr>
      <w:r w:rsidRPr="00117DB0">
        <w:rPr>
          <w:rFonts w:ascii="Futura Medium" w:hAnsi="Futura Medium"/>
          <w:bCs/>
          <w:sz w:val="28"/>
          <w:szCs w:val="28"/>
        </w:rPr>
        <w:br/>
      </w:r>
      <w:r w:rsidRPr="00117DB0">
        <w:rPr>
          <w:rFonts w:ascii="Futura Medium" w:hAnsi="Futura Medium"/>
          <w:b/>
          <w:bCs/>
          <w:sz w:val="28"/>
          <w:szCs w:val="28"/>
          <w:u w:val="single"/>
        </w:rPr>
        <w:t>Project</w:t>
      </w:r>
      <w:r w:rsidR="00CE4E5A" w:rsidRPr="00117DB0">
        <w:rPr>
          <w:rFonts w:ascii="Futura Medium" w:hAnsi="Futura Medium"/>
          <w:b/>
          <w:bCs/>
          <w:sz w:val="28"/>
          <w:szCs w:val="28"/>
          <w:u w:val="single"/>
        </w:rPr>
        <w:t xml:space="preserve"> Scope </w:t>
      </w:r>
    </w:p>
    <w:p w:rsidR="00563EE9" w:rsidRPr="00117DB0" w:rsidRDefault="00833E97" w:rsidP="00B60D02">
      <w:pPr>
        <w:jc w:val="both"/>
        <w:rPr>
          <w:rFonts w:ascii="Garamond" w:hAnsi="Garamond"/>
          <w:sz w:val="28"/>
          <w:szCs w:val="28"/>
        </w:rPr>
      </w:pPr>
      <w:r w:rsidRPr="00117DB0">
        <w:rPr>
          <w:rFonts w:ascii="Garamond" w:hAnsi="Garamond"/>
          <w:sz w:val="28"/>
          <w:szCs w:val="28"/>
        </w:rPr>
        <w:t xml:space="preserve">The </w:t>
      </w:r>
      <w:r w:rsidR="0084753A" w:rsidRPr="00117DB0">
        <w:rPr>
          <w:rFonts w:ascii="Garamond" w:hAnsi="Garamond"/>
          <w:sz w:val="28"/>
          <w:szCs w:val="28"/>
        </w:rPr>
        <w:t>project will</w:t>
      </w:r>
      <w:r w:rsidR="00963C1B" w:rsidRPr="00117DB0">
        <w:rPr>
          <w:rFonts w:ascii="Garamond" w:hAnsi="Garamond"/>
          <w:sz w:val="28"/>
          <w:szCs w:val="28"/>
        </w:rPr>
        <w:t xml:space="preserve"> involve </w:t>
      </w:r>
      <w:r w:rsidR="00873D37" w:rsidRPr="00117DB0">
        <w:rPr>
          <w:rFonts w:ascii="Garamond" w:hAnsi="Garamond"/>
          <w:sz w:val="28"/>
          <w:szCs w:val="28"/>
        </w:rPr>
        <w:t xml:space="preserve">installation of 11KV/380V step down transformer, </w:t>
      </w:r>
      <w:r w:rsidR="00963C1B" w:rsidRPr="00117DB0">
        <w:rPr>
          <w:rFonts w:ascii="Garamond" w:hAnsi="Garamond"/>
          <w:sz w:val="28"/>
          <w:szCs w:val="28"/>
        </w:rPr>
        <w:t>e</w:t>
      </w:r>
      <w:r w:rsidR="00D538E1" w:rsidRPr="00117DB0">
        <w:rPr>
          <w:rFonts w:ascii="Garamond" w:hAnsi="Garamond"/>
          <w:sz w:val="28"/>
          <w:szCs w:val="28"/>
        </w:rPr>
        <w:t>xcavation of trench of 0.5m x 1m</w:t>
      </w:r>
      <w:r w:rsidR="00873D37" w:rsidRPr="00117DB0">
        <w:rPr>
          <w:rFonts w:ascii="Garamond" w:hAnsi="Garamond"/>
          <w:sz w:val="28"/>
          <w:szCs w:val="28"/>
        </w:rPr>
        <w:t xml:space="preserve">, </w:t>
      </w:r>
      <w:r w:rsidR="00D538E1" w:rsidRPr="00117DB0">
        <w:rPr>
          <w:rFonts w:ascii="Garamond" w:hAnsi="Garamond"/>
          <w:b/>
          <w:bCs/>
          <w:color w:val="FF0000"/>
          <w:sz w:val="28"/>
          <w:szCs w:val="28"/>
        </w:rPr>
        <w:t>50</w:t>
      </w:r>
      <w:r w:rsidRPr="00117DB0">
        <w:rPr>
          <w:rFonts w:ascii="Garamond" w:hAnsi="Garamond"/>
          <w:b/>
          <w:bCs/>
          <w:color w:val="FF0000"/>
          <w:sz w:val="28"/>
          <w:szCs w:val="28"/>
        </w:rPr>
        <w:t xml:space="preserve"> </w:t>
      </w:r>
      <w:proofErr w:type="gramStart"/>
      <w:r w:rsidR="00873D37" w:rsidRPr="00117DB0">
        <w:rPr>
          <w:rFonts w:ascii="Garamond" w:hAnsi="Garamond"/>
          <w:b/>
          <w:bCs/>
          <w:color w:val="FF0000"/>
          <w:sz w:val="28"/>
          <w:szCs w:val="28"/>
        </w:rPr>
        <w:t>meters</w:t>
      </w:r>
      <w:proofErr w:type="gramEnd"/>
      <w:r w:rsidR="00873D37" w:rsidRPr="00117DB0">
        <w:rPr>
          <w:rFonts w:ascii="Garamond" w:hAnsi="Garamond"/>
          <w:color w:val="FF0000"/>
          <w:sz w:val="28"/>
          <w:szCs w:val="28"/>
        </w:rPr>
        <w:t xml:space="preserve"> </w:t>
      </w:r>
      <w:r w:rsidR="00873D37" w:rsidRPr="00117DB0">
        <w:rPr>
          <w:rFonts w:ascii="Garamond" w:hAnsi="Garamond"/>
          <w:sz w:val="28"/>
          <w:szCs w:val="28"/>
        </w:rPr>
        <w:t>length</w:t>
      </w:r>
      <w:r w:rsidRPr="00117DB0">
        <w:rPr>
          <w:rFonts w:ascii="Garamond" w:hAnsi="Garamond"/>
          <w:sz w:val="28"/>
          <w:szCs w:val="28"/>
        </w:rPr>
        <w:t xml:space="preserve"> from </w:t>
      </w:r>
      <w:r w:rsidR="00D538E1" w:rsidRPr="00117DB0">
        <w:rPr>
          <w:rFonts w:ascii="Garamond" w:hAnsi="Garamond"/>
          <w:sz w:val="28"/>
          <w:szCs w:val="28"/>
        </w:rPr>
        <w:t xml:space="preserve">Gbaran </w:t>
      </w:r>
      <w:r w:rsidR="00873D37" w:rsidRPr="00117DB0">
        <w:rPr>
          <w:rFonts w:ascii="Garamond" w:hAnsi="Garamond"/>
          <w:sz w:val="28"/>
          <w:szCs w:val="28"/>
        </w:rPr>
        <w:t>CP</w:t>
      </w:r>
      <w:r w:rsidR="00D538E1" w:rsidRPr="00117DB0">
        <w:rPr>
          <w:rFonts w:ascii="Garamond" w:hAnsi="Garamond"/>
          <w:sz w:val="28"/>
          <w:szCs w:val="28"/>
        </w:rPr>
        <w:t>F Others</w:t>
      </w:r>
      <w:r w:rsidR="00873D37" w:rsidRPr="00117DB0">
        <w:rPr>
          <w:rFonts w:ascii="Garamond" w:hAnsi="Garamond"/>
          <w:sz w:val="28"/>
          <w:szCs w:val="28"/>
        </w:rPr>
        <w:t>,</w:t>
      </w:r>
      <w:r w:rsidR="00D538E1" w:rsidRPr="00117DB0">
        <w:rPr>
          <w:rFonts w:ascii="Garamond" w:hAnsi="Garamond"/>
          <w:sz w:val="28"/>
          <w:szCs w:val="28"/>
        </w:rPr>
        <w:t xml:space="preserve"> RMU (SB130C1) </w:t>
      </w:r>
      <w:r w:rsidRPr="00117DB0">
        <w:rPr>
          <w:rFonts w:ascii="Garamond" w:hAnsi="Garamond"/>
          <w:sz w:val="28"/>
          <w:szCs w:val="28"/>
        </w:rPr>
        <w:t xml:space="preserve">to </w:t>
      </w:r>
      <w:r w:rsidR="00D538E1" w:rsidRPr="00117DB0">
        <w:rPr>
          <w:rFonts w:ascii="Garamond" w:hAnsi="Garamond"/>
          <w:sz w:val="28"/>
          <w:szCs w:val="28"/>
        </w:rPr>
        <w:t xml:space="preserve">Gbaran </w:t>
      </w:r>
      <w:r w:rsidR="002D4C56" w:rsidRPr="00117DB0">
        <w:rPr>
          <w:rFonts w:ascii="Garamond" w:hAnsi="Garamond"/>
          <w:sz w:val="28"/>
          <w:szCs w:val="28"/>
        </w:rPr>
        <w:t>EPF</w:t>
      </w:r>
      <w:r w:rsidR="00963C1B" w:rsidRPr="00117DB0">
        <w:rPr>
          <w:rFonts w:ascii="Garamond" w:hAnsi="Garamond"/>
          <w:sz w:val="28"/>
          <w:szCs w:val="28"/>
        </w:rPr>
        <w:t xml:space="preserve"> and</w:t>
      </w:r>
      <w:r w:rsidRPr="00117DB0">
        <w:rPr>
          <w:rFonts w:ascii="Garamond" w:hAnsi="Garamond"/>
          <w:sz w:val="28"/>
          <w:szCs w:val="28"/>
        </w:rPr>
        <w:t xml:space="preserve"> </w:t>
      </w:r>
      <w:r w:rsidR="00963C1B" w:rsidRPr="00117DB0">
        <w:rPr>
          <w:rFonts w:ascii="Garamond" w:hAnsi="Garamond"/>
          <w:sz w:val="28"/>
          <w:szCs w:val="28"/>
        </w:rPr>
        <w:t xml:space="preserve">laying </w:t>
      </w:r>
      <w:r w:rsidRPr="00117DB0">
        <w:rPr>
          <w:rFonts w:ascii="Garamond" w:hAnsi="Garamond"/>
          <w:sz w:val="28"/>
          <w:szCs w:val="28"/>
        </w:rPr>
        <w:t xml:space="preserve">of </w:t>
      </w:r>
      <w:r w:rsidR="001319A4">
        <w:rPr>
          <w:rFonts w:ascii="Garamond" w:hAnsi="Garamond"/>
          <w:color w:val="FF0000"/>
          <w:sz w:val="28"/>
          <w:szCs w:val="28"/>
        </w:rPr>
        <w:t>3</w:t>
      </w:r>
      <w:r w:rsidR="00873D37" w:rsidRPr="00117DB0">
        <w:rPr>
          <w:rFonts w:ascii="Garamond" w:hAnsi="Garamond"/>
          <w:color w:val="FF0000"/>
          <w:sz w:val="28"/>
          <w:szCs w:val="28"/>
        </w:rPr>
        <w:t>C x 70 mm</w:t>
      </w:r>
      <w:r w:rsidR="00873D37" w:rsidRPr="00117DB0">
        <w:rPr>
          <w:rFonts w:ascii="Garamond" w:hAnsi="Garamond"/>
          <w:color w:val="FF0000"/>
          <w:sz w:val="28"/>
          <w:szCs w:val="28"/>
          <w:vertAlign w:val="superscript"/>
        </w:rPr>
        <w:t>2</w:t>
      </w:r>
      <w:r w:rsidR="00873D37" w:rsidRPr="00117DB0">
        <w:rPr>
          <w:rFonts w:ascii="Garamond" w:hAnsi="Garamond"/>
          <w:color w:val="FF0000"/>
          <w:sz w:val="28"/>
          <w:szCs w:val="28"/>
        </w:rPr>
        <w:t xml:space="preserve"> </w:t>
      </w:r>
      <w:r w:rsidR="00873D37" w:rsidRPr="00117DB0">
        <w:rPr>
          <w:rFonts w:ascii="Garamond" w:hAnsi="Garamond"/>
          <w:sz w:val="28"/>
          <w:szCs w:val="28"/>
        </w:rPr>
        <w:t xml:space="preserve">and </w:t>
      </w:r>
      <w:r w:rsidRPr="00117DB0">
        <w:rPr>
          <w:rFonts w:ascii="Garamond" w:hAnsi="Garamond"/>
          <w:color w:val="FF0000"/>
          <w:sz w:val="28"/>
          <w:szCs w:val="28"/>
        </w:rPr>
        <w:t>4C x 95mm</w:t>
      </w:r>
      <w:r w:rsidRPr="00117DB0">
        <w:rPr>
          <w:rFonts w:ascii="Garamond" w:hAnsi="Garamond"/>
          <w:color w:val="FF0000"/>
          <w:sz w:val="28"/>
          <w:szCs w:val="28"/>
          <w:vertAlign w:val="superscript"/>
        </w:rPr>
        <w:t>2</w:t>
      </w:r>
      <w:r w:rsidRPr="00117DB0">
        <w:rPr>
          <w:rFonts w:ascii="Garamond" w:hAnsi="Garamond"/>
          <w:color w:val="FF0000"/>
          <w:sz w:val="28"/>
          <w:szCs w:val="28"/>
        </w:rPr>
        <w:t xml:space="preserve"> </w:t>
      </w:r>
      <w:r w:rsidRPr="00117DB0">
        <w:rPr>
          <w:rFonts w:ascii="Garamond" w:hAnsi="Garamond"/>
          <w:sz w:val="28"/>
          <w:szCs w:val="28"/>
        </w:rPr>
        <w:t>armored cable with 70mm</w:t>
      </w:r>
      <w:r w:rsidRPr="00117DB0">
        <w:rPr>
          <w:rFonts w:ascii="Garamond" w:hAnsi="Garamond"/>
          <w:sz w:val="28"/>
          <w:szCs w:val="28"/>
          <w:vertAlign w:val="superscript"/>
        </w:rPr>
        <w:t xml:space="preserve">2 </w:t>
      </w:r>
      <w:r w:rsidRPr="00117DB0">
        <w:rPr>
          <w:rFonts w:ascii="Garamond" w:hAnsi="Garamond"/>
          <w:sz w:val="28"/>
          <w:szCs w:val="28"/>
        </w:rPr>
        <w:t>Parallel Earth Conductor (PEC)</w:t>
      </w:r>
      <w:r w:rsidR="00873D37" w:rsidRPr="00117DB0">
        <w:rPr>
          <w:rFonts w:ascii="Garamond" w:hAnsi="Garamond"/>
          <w:sz w:val="28"/>
          <w:szCs w:val="28"/>
        </w:rPr>
        <w:t>.</w:t>
      </w:r>
      <w:r w:rsidR="00963C1B" w:rsidRPr="00117DB0">
        <w:rPr>
          <w:rFonts w:ascii="Garamond" w:hAnsi="Garamond"/>
          <w:sz w:val="28"/>
          <w:szCs w:val="28"/>
        </w:rPr>
        <w:t xml:space="preserve"> </w:t>
      </w:r>
      <w:r w:rsidR="00011DB7" w:rsidRPr="00117DB0">
        <w:rPr>
          <w:rFonts w:ascii="Garamond" w:hAnsi="Garamond"/>
          <w:sz w:val="28"/>
          <w:szCs w:val="28"/>
        </w:rPr>
        <w:t>Finally testing</w:t>
      </w:r>
      <w:r w:rsidR="00963C1B" w:rsidRPr="00117DB0">
        <w:rPr>
          <w:rFonts w:ascii="Garamond" w:hAnsi="Garamond"/>
          <w:sz w:val="28"/>
          <w:szCs w:val="28"/>
        </w:rPr>
        <w:t xml:space="preserve"> and commissioning </w:t>
      </w:r>
      <w:r w:rsidR="0084753A" w:rsidRPr="00117DB0">
        <w:rPr>
          <w:rFonts w:ascii="Garamond" w:hAnsi="Garamond"/>
          <w:sz w:val="28"/>
          <w:szCs w:val="28"/>
        </w:rPr>
        <w:t>of the facility</w:t>
      </w:r>
      <w:r w:rsidR="00963C1B" w:rsidRPr="00117DB0">
        <w:rPr>
          <w:rFonts w:ascii="Garamond" w:hAnsi="Garamond"/>
          <w:sz w:val="28"/>
          <w:szCs w:val="28"/>
        </w:rPr>
        <w:t>.</w:t>
      </w:r>
      <w:r w:rsidRPr="00117DB0">
        <w:rPr>
          <w:rFonts w:ascii="Garamond" w:hAnsi="Garamond"/>
          <w:sz w:val="28"/>
          <w:szCs w:val="28"/>
        </w:rPr>
        <w:t xml:space="preserve"> </w:t>
      </w:r>
    </w:p>
    <w:p w:rsidR="00833E97" w:rsidRPr="00117DB0" w:rsidRDefault="00833E97" w:rsidP="00833E97">
      <w:pPr>
        <w:pStyle w:val="ListParagraph"/>
        <w:ind w:left="765" w:firstLine="653"/>
        <w:rPr>
          <w:rFonts w:ascii="Futura Medium" w:hAnsi="Futura Medium"/>
          <w:bCs/>
          <w:sz w:val="28"/>
          <w:szCs w:val="28"/>
        </w:rPr>
      </w:pPr>
    </w:p>
    <w:p w:rsidR="00117DB0" w:rsidRPr="00117DB0" w:rsidRDefault="00245483" w:rsidP="00117DB0">
      <w:pPr>
        <w:pStyle w:val="ListParagraph"/>
        <w:rPr>
          <w:rFonts w:ascii="Futura Medium" w:hAnsi="Futura Medium"/>
          <w:sz w:val="28"/>
          <w:szCs w:val="28"/>
        </w:rPr>
      </w:pPr>
      <w:r w:rsidRPr="00117DB0">
        <w:rPr>
          <w:rFonts w:ascii="Futura Medium" w:hAnsi="Futura Medium"/>
          <w:b/>
          <w:bCs/>
          <w:sz w:val="28"/>
          <w:szCs w:val="28"/>
          <w:u w:val="single"/>
        </w:rPr>
        <w:t xml:space="preserve">Cost Savings:   </w:t>
      </w:r>
    </w:p>
    <w:p w:rsidR="004F1EB2" w:rsidRPr="00117DB0" w:rsidRDefault="004F1EB2" w:rsidP="004F1EB2">
      <w:pPr>
        <w:pStyle w:val="ListParagraph"/>
        <w:numPr>
          <w:ilvl w:val="0"/>
          <w:numId w:val="19"/>
        </w:numPr>
        <w:rPr>
          <w:rFonts w:ascii="Garamond" w:hAnsi="Garamond"/>
          <w:sz w:val="28"/>
          <w:szCs w:val="28"/>
        </w:rPr>
      </w:pPr>
      <w:r w:rsidRPr="00117DB0">
        <w:rPr>
          <w:rFonts w:ascii="Garamond" w:hAnsi="Garamond"/>
          <w:sz w:val="28"/>
          <w:szCs w:val="28"/>
        </w:rPr>
        <w:t>Achieve annual cos</w:t>
      </w:r>
      <w:r w:rsidR="0084753A" w:rsidRPr="00117DB0">
        <w:rPr>
          <w:rFonts w:ascii="Garamond" w:hAnsi="Garamond"/>
          <w:sz w:val="28"/>
          <w:szCs w:val="28"/>
        </w:rPr>
        <w:t xml:space="preserve">t savings </w:t>
      </w:r>
      <w:r w:rsidR="0084753A" w:rsidRPr="00117DB0">
        <w:rPr>
          <w:rFonts w:ascii="Garamond" w:hAnsi="Garamond"/>
          <w:color w:val="FF0000"/>
          <w:sz w:val="28"/>
          <w:szCs w:val="28"/>
        </w:rPr>
        <w:t xml:space="preserve">of circa &gt; $93,000 </w:t>
      </w:r>
      <w:r w:rsidR="0084753A" w:rsidRPr="00117DB0">
        <w:rPr>
          <w:rFonts w:ascii="Garamond" w:hAnsi="Garamond"/>
          <w:sz w:val="28"/>
          <w:szCs w:val="28"/>
        </w:rPr>
        <w:t>per annum</w:t>
      </w:r>
      <w:r w:rsidRPr="00117DB0">
        <w:rPr>
          <w:rFonts w:ascii="Garamond" w:hAnsi="Garamond"/>
          <w:sz w:val="28"/>
          <w:szCs w:val="28"/>
        </w:rPr>
        <w:t xml:space="preserve"> on AGO alone.</w:t>
      </w:r>
    </w:p>
    <w:p w:rsidR="00FC0A6B" w:rsidRPr="00117DB0" w:rsidRDefault="00FC0A6B" w:rsidP="00FC0A6B">
      <w:pPr>
        <w:pStyle w:val="ListParagraph"/>
        <w:numPr>
          <w:ilvl w:val="0"/>
          <w:numId w:val="19"/>
        </w:numPr>
        <w:rPr>
          <w:rFonts w:ascii="Garamond" w:hAnsi="Garamond"/>
          <w:sz w:val="28"/>
          <w:szCs w:val="28"/>
        </w:rPr>
      </w:pPr>
      <w:r w:rsidRPr="00117DB0">
        <w:rPr>
          <w:rFonts w:ascii="Garamond" w:hAnsi="Garamond"/>
          <w:sz w:val="28"/>
          <w:szCs w:val="28"/>
        </w:rPr>
        <w:t xml:space="preserve">Reduce man hour cost and maintenance spares spent </w:t>
      </w:r>
      <w:r w:rsidR="00050735" w:rsidRPr="00117DB0">
        <w:rPr>
          <w:rFonts w:ascii="Garamond" w:hAnsi="Garamond"/>
          <w:sz w:val="28"/>
          <w:szCs w:val="28"/>
        </w:rPr>
        <w:t xml:space="preserve">on </w:t>
      </w:r>
      <w:r w:rsidR="00873D37" w:rsidRPr="00117DB0">
        <w:rPr>
          <w:rFonts w:ascii="Garamond" w:hAnsi="Garamond"/>
          <w:sz w:val="28"/>
          <w:szCs w:val="28"/>
        </w:rPr>
        <w:t xml:space="preserve">Waukesha and </w:t>
      </w:r>
      <w:r w:rsidR="00050735" w:rsidRPr="00117DB0">
        <w:rPr>
          <w:rFonts w:ascii="Garamond" w:hAnsi="Garamond"/>
          <w:sz w:val="28"/>
          <w:szCs w:val="28"/>
        </w:rPr>
        <w:t xml:space="preserve">CAT generator sets, circa </w:t>
      </w:r>
      <w:r w:rsidR="00050735" w:rsidRPr="00117DB0">
        <w:rPr>
          <w:rFonts w:ascii="Garamond" w:hAnsi="Garamond"/>
          <w:color w:val="FF0000"/>
          <w:sz w:val="28"/>
          <w:szCs w:val="28"/>
        </w:rPr>
        <w:t>$58</w:t>
      </w:r>
      <w:r w:rsidRPr="00117DB0">
        <w:rPr>
          <w:rFonts w:ascii="Garamond" w:hAnsi="Garamond"/>
          <w:color w:val="FF0000"/>
          <w:sz w:val="28"/>
          <w:szCs w:val="28"/>
        </w:rPr>
        <w:t>K</w:t>
      </w:r>
      <w:r w:rsidR="00011DB7" w:rsidRPr="00117DB0">
        <w:rPr>
          <w:rFonts w:ascii="Garamond" w:hAnsi="Garamond"/>
          <w:color w:val="FF0000"/>
          <w:sz w:val="28"/>
          <w:szCs w:val="28"/>
        </w:rPr>
        <w:t xml:space="preserve"> </w:t>
      </w:r>
      <w:r w:rsidR="00011DB7" w:rsidRPr="00117DB0">
        <w:rPr>
          <w:rFonts w:ascii="Garamond" w:hAnsi="Garamond"/>
          <w:sz w:val="28"/>
          <w:szCs w:val="28"/>
        </w:rPr>
        <w:t>per annum</w:t>
      </w:r>
      <w:r w:rsidRPr="00117DB0">
        <w:rPr>
          <w:rFonts w:ascii="Garamond" w:hAnsi="Garamond"/>
          <w:sz w:val="28"/>
          <w:szCs w:val="28"/>
        </w:rPr>
        <w:t>.</w:t>
      </w:r>
    </w:p>
    <w:p w:rsidR="00833E97" w:rsidRPr="00117DB0" w:rsidRDefault="00FC0A6B" w:rsidP="00FC0A6B">
      <w:pPr>
        <w:pStyle w:val="ListParagraph"/>
        <w:numPr>
          <w:ilvl w:val="0"/>
          <w:numId w:val="19"/>
        </w:numPr>
        <w:rPr>
          <w:rFonts w:ascii="Garamond" w:hAnsi="Garamond"/>
          <w:sz w:val="28"/>
          <w:szCs w:val="28"/>
        </w:rPr>
      </w:pPr>
      <w:r w:rsidRPr="00117DB0">
        <w:rPr>
          <w:rFonts w:ascii="Garamond" w:hAnsi="Garamond"/>
          <w:sz w:val="28"/>
          <w:szCs w:val="28"/>
        </w:rPr>
        <w:t xml:space="preserve">Reduce PM and CM cost of approximately </w:t>
      </w:r>
      <w:r w:rsidRPr="00117DB0">
        <w:rPr>
          <w:rFonts w:ascii="Garamond" w:hAnsi="Garamond"/>
          <w:color w:val="FF0000"/>
          <w:sz w:val="28"/>
          <w:szCs w:val="28"/>
        </w:rPr>
        <w:t>$</w:t>
      </w:r>
      <w:r w:rsidR="00050735" w:rsidRPr="00117DB0">
        <w:rPr>
          <w:rFonts w:ascii="Garamond" w:hAnsi="Garamond"/>
          <w:color w:val="FF0000"/>
          <w:sz w:val="28"/>
          <w:szCs w:val="28"/>
        </w:rPr>
        <w:t>25K</w:t>
      </w:r>
      <w:r w:rsidRPr="00117DB0">
        <w:rPr>
          <w:rFonts w:ascii="Garamond" w:hAnsi="Garamond"/>
          <w:color w:val="FF0000"/>
          <w:sz w:val="28"/>
          <w:szCs w:val="28"/>
        </w:rPr>
        <w:t xml:space="preserve"> </w:t>
      </w:r>
      <w:r w:rsidR="00011DB7" w:rsidRPr="00117DB0">
        <w:rPr>
          <w:rFonts w:ascii="Garamond" w:hAnsi="Garamond"/>
          <w:sz w:val="28"/>
          <w:szCs w:val="28"/>
        </w:rPr>
        <w:t>per annum</w:t>
      </w:r>
    </w:p>
    <w:p w:rsidR="000840D0" w:rsidRPr="00117DB0" w:rsidRDefault="00804503" w:rsidP="004F1EB2">
      <w:pPr>
        <w:pStyle w:val="ListParagraph"/>
        <w:numPr>
          <w:ilvl w:val="0"/>
          <w:numId w:val="19"/>
        </w:numPr>
        <w:rPr>
          <w:rFonts w:ascii="Garamond" w:hAnsi="Garamond"/>
          <w:sz w:val="28"/>
          <w:szCs w:val="28"/>
        </w:rPr>
      </w:pPr>
      <w:r w:rsidRPr="00117DB0">
        <w:rPr>
          <w:rFonts w:ascii="Garamond" w:hAnsi="Garamond"/>
          <w:sz w:val="28"/>
          <w:szCs w:val="28"/>
        </w:rPr>
        <w:t>Potential savings will be achieved a</w:t>
      </w:r>
      <w:r w:rsidR="004F1EB2" w:rsidRPr="00117DB0">
        <w:rPr>
          <w:rFonts w:ascii="Garamond" w:hAnsi="Garamond"/>
          <w:sz w:val="28"/>
          <w:szCs w:val="28"/>
        </w:rPr>
        <w:t xml:space="preserve">t the </w:t>
      </w:r>
      <w:r w:rsidRPr="00117DB0">
        <w:rPr>
          <w:rFonts w:ascii="Garamond" w:hAnsi="Garamond"/>
          <w:sz w:val="28"/>
          <w:szCs w:val="28"/>
        </w:rPr>
        <w:t xml:space="preserve">completion </w:t>
      </w:r>
      <w:r w:rsidR="00050735" w:rsidRPr="00117DB0">
        <w:rPr>
          <w:rFonts w:ascii="Garamond" w:hAnsi="Garamond"/>
          <w:sz w:val="28"/>
          <w:szCs w:val="28"/>
        </w:rPr>
        <w:t xml:space="preserve">of </w:t>
      </w:r>
      <w:r w:rsidR="004F1EB2" w:rsidRPr="00117DB0">
        <w:rPr>
          <w:rFonts w:ascii="Garamond" w:hAnsi="Garamond"/>
          <w:sz w:val="28"/>
          <w:szCs w:val="28"/>
        </w:rPr>
        <w:t>the project inc</w:t>
      </w:r>
      <w:r w:rsidR="000840D0" w:rsidRPr="00117DB0">
        <w:rPr>
          <w:rFonts w:ascii="Garamond" w:hAnsi="Garamond"/>
          <w:sz w:val="28"/>
          <w:szCs w:val="28"/>
        </w:rPr>
        <w:t>luding savings from</w:t>
      </w:r>
      <w:r w:rsidR="00873D37" w:rsidRPr="00117DB0">
        <w:rPr>
          <w:rFonts w:ascii="Garamond" w:hAnsi="Garamond"/>
          <w:sz w:val="28"/>
          <w:szCs w:val="28"/>
        </w:rPr>
        <w:t xml:space="preserve"> deferment, averted</w:t>
      </w:r>
      <w:r w:rsidR="000840D0" w:rsidRPr="00117DB0">
        <w:rPr>
          <w:rFonts w:ascii="Garamond" w:hAnsi="Garamond"/>
          <w:sz w:val="28"/>
          <w:szCs w:val="28"/>
        </w:rPr>
        <w:t xml:space="preserve"> damages to equipment and </w:t>
      </w:r>
      <w:r w:rsidR="00873D37" w:rsidRPr="00117DB0">
        <w:rPr>
          <w:rFonts w:ascii="Garamond" w:hAnsi="Garamond"/>
          <w:sz w:val="28"/>
          <w:szCs w:val="28"/>
        </w:rPr>
        <w:t>improved equipment availability.</w:t>
      </w:r>
    </w:p>
    <w:p w:rsidR="000840D0" w:rsidRPr="00117DB0" w:rsidDel="009F01B5" w:rsidRDefault="000840D0" w:rsidP="00F06EFE">
      <w:pPr>
        <w:pStyle w:val="ListParagraph"/>
        <w:ind w:left="1080"/>
        <w:rPr>
          <w:del w:id="1" w:author="Onumadu, Chibuzo S SPDC-PTE/EUPE" w:date="2017-08-07T10:54:00Z"/>
          <w:rFonts w:ascii="Futura Medium" w:hAnsi="Futura Medium"/>
          <w:b/>
          <w:bCs/>
          <w:sz w:val="28"/>
          <w:szCs w:val="28"/>
          <w:u w:val="single"/>
        </w:rPr>
      </w:pPr>
    </w:p>
    <w:p w:rsidR="004F1EB2" w:rsidRPr="00117DB0" w:rsidRDefault="000840D0" w:rsidP="004F1EB2">
      <w:pPr>
        <w:pStyle w:val="ListParagraph"/>
        <w:rPr>
          <w:rFonts w:ascii="Futura Medium" w:hAnsi="Futura Medium"/>
          <w:bCs/>
          <w:sz w:val="28"/>
          <w:szCs w:val="28"/>
        </w:rPr>
      </w:pPr>
      <w:r w:rsidRPr="00117DB0">
        <w:rPr>
          <w:rFonts w:ascii="Futura Medium" w:hAnsi="Futura Medium"/>
          <w:b/>
          <w:bCs/>
          <w:sz w:val="28"/>
          <w:szCs w:val="28"/>
          <w:u w:val="single"/>
        </w:rPr>
        <w:t>Other</w:t>
      </w:r>
      <w:r w:rsidR="00845813" w:rsidRPr="00117DB0">
        <w:rPr>
          <w:rFonts w:ascii="Futura Medium" w:hAnsi="Futura Medium"/>
          <w:b/>
          <w:bCs/>
          <w:sz w:val="28"/>
          <w:szCs w:val="28"/>
          <w:u w:val="single"/>
        </w:rPr>
        <w:t xml:space="preserve"> Justifications/</w:t>
      </w:r>
      <w:r w:rsidRPr="00117DB0">
        <w:rPr>
          <w:rFonts w:ascii="Futura Medium" w:hAnsi="Futura Medium"/>
          <w:b/>
          <w:bCs/>
          <w:sz w:val="28"/>
          <w:szCs w:val="28"/>
          <w:u w:val="single"/>
        </w:rPr>
        <w:t xml:space="preserve"> Benefit</w:t>
      </w:r>
      <w:r w:rsidR="00845813" w:rsidRPr="00117DB0">
        <w:rPr>
          <w:rFonts w:ascii="Futura Medium" w:hAnsi="Futura Medium"/>
          <w:b/>
          <w:bCs/>
          <w:sz w:val="28"/>
          <w:szCs w:val="28"/>
          <w:u w:val="single"/>
        </w:rPr>
        <w:t>s</w:t>
      </w:r>
      <w:r w:rsidRPr="00117DB0">
        <w:rPr>
          <w:rFonts w:ascii="Futura Medium" w:hAnsi="Futura Medium"/>
          <w:b/>
          <w:bCs/>
          <w:sz w:val="28"/>
          <w:szCs w:val="28"/>
          <w:u w:val="single"/>
        </w:rPr>
        <w:t>:</w:t>
      </w:r>
      <w:r w:rsidRPr="00117DB0">
        <w:rPr>
          <w:rFonts w:ascii="Futura Medium" w:hAnsi="Futura Medium"/>
          <w:bCs/>
          <w:sz w:val="28"/>
          <w:szCs w:val="28"/>
        </w:rPr>
        <w:t xml:space="preserve"> </w:t>
      </w:r>
    </w:p>
    <w:p w:rsidR="00873D37" w:rsidRPr="00117DB0" w:rsidRDefault="00873D37" w:rsidP="00873D37">
      <w:pPr>
        <w:pStyle w:val="ListParagraph"/>
        <w:numPr>
          <w:ilvl w:val="0"/>
          <w:numId w:val="25"/>
        </w:numPr>
        <w:rPr>
          <w:rFonts w:ascii="Garamond" w:hAnsi="Garamond"/>
          <w:sz w:val="28"/>
          <w:szCs w:val="28"/>
        </w:rPr>
      </w:pPr>
      <w:r w:rsidRPr="00117DB0">
        <w:rPr>
          <w:rFonts w:ascii="Garamond" w:hAnsi="Garamond"/>
          <w:sz w:val="28"/>
          <w:szCs w:val="28"/>
        </w:rPr>
        <w:t>Improve power supply availability and reliability</w:t>
      </w:r>
    </w:p>
    <w:p w:rsidR="004F1EB2" w:rsidRPr="00117DB0" w:rsidRDefault="00873D37" w:rsidP="00873D37">
      <w:pPr>
        <w:pStyle w:val="ListParagraph"/>
        <w:numPr>
          <w:ilvl w:val="0"/>
          <w:numId w:val="25"/>
        </w:numPr>
        <w:rPr>
          <w:rFonts w:ascii="Garamond" w:hAnsi="Garamond"/>
          <w:sz w:val="28"/>
          <w:szCs w:val="28"/>
        </w:rPr>
      </w:pPr>
      <w:r w:rsidRPr="00117DB0">
        <w:rPr>
          <w:rFonts w:ascii="Garamond" w:hAnsi="Garamond"/>
          <w:sz w:val="28"/>
          <w:szCs w:val="28"/>
        </w:rPr>
        <w:t xml:space="preserve">Meet contractual agreement between SPDC and NIPP by sustaining </w:t>
      </w:r>
      <w:r w:rsidR="008E74EC" w:rsidRPr="00117DB0">
        <w:rPr>
          <w:rFonts w:ascii="Garamond" w:hAnsi="Garamond"/>
          <w:sz w:val="28"/>
          <w:szCs w:val="28"/>
        </w:rPr>
        <w:t>gas production of circa 80</w:t>
      </w:r>
      <w:r w:rsidRPr="00117DB0">
        <w:rPr>
          <w:rFonts w:ascii="Garamond" w:hAnsi="Garamond"/>
          <w:sz w:val="28"/>
          <w:szCs w:val="28"/>
        </w:rPr>
        <w:t xml:space="preserve">mmscf/d </w:t>
      </w:r>
      <w:r w:rsidR="00011DB7" w:rsidRPr="00117DB0">
        <w:rPr>
          <w:rFonts w:ascii="Garamond" w:hAnsi="Garamond"/>
          <w:sz w:val="28"/>
          <w:szCs w:val="28"/>
        </w:rPr>
        <w:t xml:space="preserve">from </w:t>
      </w:r>
      <w:r w:rsidR="008E74EC" w:rsidRPr="00117DB0">
        <w:rPr>
          <w:rFonts w:ascii="Garamond" w:hAnsi="Garamond"/>
          <w:sz w:val="28"/>
          <w:szCs w:val="28"/>
        </w:rPr>
        <w:t xml:space="preserve">Gbaran </w:t>
      </w:r>
      <w:r w:rsidR="00011DB7" w:rsidRPr="00117DB0">
        <w:rPr>
          <w:rFonts w:ascii="Garamond" w:hAnsi="Garamond"/>
          <w:sz w:val="28"/>
          <w:szCs w:val="28"/>
        </w:rPr>
        <w:t>E</w:t>
      </w:r>
      <w:r w:rsidRPr="00117DB0">
        <w:rPr>
          <w:rFonts w:ascii="Garamond" w:hAnsi="Garamond"/>
          <w:sz w:val="28"/>
          <w:szCs w:val="28"/>
        </w:rPr>
        <w:t>PF to NIPP.</w:t>
      </w:r>
    </w:p>
    <w:p w:rsidR="004F1EB2" w:rsidRPr="00117DB0" w:rsidRDefault="00F91157" w:rsidP="004F1EB2">
      <w:pPr>
        <w:pStyle w:val="ListParagraph"/>
        <w:numPr>
          <w:ilvl w:val="0"/>
          <w:numId w:val="25"/>
        </w:numPr>
        <w:rPr>
          <w:rFonts w:ascii="Garamond" w:hAnsi="Garamond"/>
          <w:sz w:val="28"/>
          <w:szCs w:val="28"/>
        </w:rPr>
      </w:pPr>
      <w:r w:rsidRPr="00117DB0">
        <w:rPr>
          <w:rFonts w:ascii="Garamond" w:hAnsi="Garamond"/>
          <w:sz w:val="28"/>
          <w:szCs w:val="28"/>
        </w:rPr>
        <w:t>Reduction</w:t>
      </w:r>
      <w:r w:rsidR="004F1EB2" w:rsidRPr="00117DB0">
        <w:rPr>
          <w:rFonts w:ascii="Garamond" w:hAnsi="Garamond"/>
          <w:sz w:val="28"/>
          <w:szCs w:val="28"/>
        </w:rPr>
        <w:t xml:space="preserve"> </w:t>
      </w:r>
      <w:r w:rsidRPr="00117DB0">
        <w:rPr>
          <w:rFonts w:ascii="Garamond" w:hAnsi="Garamond"/>
          <w:sz w:val="28"/>
          <w:szCs w:val="28"/>
        </w:rPr>
        <w:t xml:space="preserve">in </w:t>
      </w:r>
      <w:r w:rsidR="004F1EB2" w:rsidRPr="00117DB0">
        <w:rPr>
          <w:rFonts w:ascii="Garamond" w:hAnsi="Garamond"/>
          <w:sz w:val="28"/>
          <w:szCs w:val="28"/>
        </w:rPr>
        <w:t xml:space="preserve">GHG </w:t>
      </w:r>
      <w:r w:rsidRPr="00117DB0">
        <w:rPr>
          <w:rFonts w:ascii="Garamond" w:hAnsi="Garamond"/>
          <w:sz w:val="28"/>
          <w:szCs w:val="28"/>
        </w:rPr>
        <w:t>emissions</w:t>
      </w:r>
    </w:p>
    <w:p w:rsidR="004F1EB2" w:rsidRPr="00117DB0" w:rsidRDefault="004F1EB2" w:rsidP="004F1EB2">
      <w:pPr>
        <w:pStyle w:val="ListParagraph"/>
        <w:numPr>
          <w:ilvl w:val="0"/>
          <w:numId w:val="25"/>
        </w:numPr>
        <w:rPr>
          <w:rFonts w:ascii="Garamond" w:hAnsi="Garamond"/>
          <w:sz w:val="28"/>
          <w:szCs w:val="28"/>
        </w:rPr>
      </w:pPr>
      <w:r w:rsidRPr="00117DB0">
        <w:rPr>
          <w:rFonts w:ascii="Garamond" w:hAnsi="Garamond"/>
          <w:sz w:val="28"/>
          <w:szCs w:val="28"/>
        </w:rPr>
        <w:lastRenderedPageBreak/>
        <w:t>Improve uptime for telecom</w:t>
      </w:r>
      <w:r w:rsidR="005027E9" w:rsidRPr="00117DB0">
        <w:rPr>
          <w:rFonts w:ascii="Garamond" w:hAnsi="Garamond"/>
          <w:sz w:val="28"/>
          <w:szCs w:val="28"/>
        </w:rPr>
        <w:t>munication</w:t>
      </w:r>
      <w:r w:rsidRPr="00117DB0">
        <w:rPr>
          <w:rFonts w:ascii="Garamond" w:hAnsi="Garamond"/>
          <w:sz w:val="28"/>
          <w:szCs w:val="28"/>
        </w:rPr>
        <w:t xml:space="preserve"> equipment.</w:t>
      </w:r>
    </w:p>
    <w:p w:rsidR="004F1EB2" w:rsidRPr="00117DB0" w:rsidRDefault="004F1EB2" w:rsidP="004F1EB2">
      <w:pPr>
        <w:pStyle w:val="ListParagraph"/>
        <w:rPr>
          <w:rFonts w:ascii="Futura Medium" w:hAnsi="Futura Medium"/>
          <w:bCs/>
          <w:sz w:val="28"/>
          <w:szCs w:val="28"/>
        </w:rPr>
      </w:pPr>
    </w:p>
    <w:p w:rsidR="004F1EB2" w:rsidRPr="00117DB0" w:rsidRDefault="004F1EB2" w:rsidP="004F1EB2">
      <w:pPr>
        <w:pStyle w:val="ListParagraph"/>
        <w:rPr>
          <w:rFonts w:ascii="Futura Medium" w:hAnsi="Futura Medium"/>
          <w:b/>
          <w:bCs/>
          <w:sz w:val="28"/>
          <w:szCs w:val="28"/>
          <w:u w:val="single"/>
        </w:rPr>
      </w:pPr>
    </w:p>
    <w:p w:rsidR="002651DA" w:rsidRPr="00117DB0" w:rsidRDefault="00245483" w:rsidP="00F06EFE">
      <w:pPr>
        <w:pStyle w:val="ListParagraph"/>
        <w:spacing w:after="0" w:line="240" w:lineRule="auto"/>
        <w:rPr>
          <w:rFonts w:ascii="Futura Medium" w:hAnsi="Futura Medium"/>
          <w:b/>
          <w:bCs/>
          <w:sz w:val="28"/>
          <w:szCs w:val="28"/>
          <w:u w:val="single"/>
        </w:rPr>
      </w:pPr>
      <w:r w:rsidRPr="00117DB0">
        <w:rPr>
          <w:rFonts w:ascii="Futura Medium" w:hAnsi="Futura Medium"/>
          <w:b/>
          <w:bCs/>
          <w:sz w:val="28"/>
          <w:szCs w:val="28"/>
          <w:u w:val="single"/>
        </w:rPr>
        <w:t>Technical Solutions</w:t>
      </w:r>
    </w:p>
    <w:p w:rsidR="00245483" w:rsidRPr="00117DB0" w:rsidRDefault="00245483" w:rsidP="00F06EFE">
      <w:pPr>
        <w:pStyle w:val="ListParagraph"/>
        <w:spacing w:after="0" w:line="240" w:lineRule="auto"/>
        <w:rPr>
          <w:sz w:val="28"/>
          <w:szCs w:val="28"/>
        </w:rPr>
      </w:pPr>
    </w:p>
    <w:tbl>
      <w:tblPr>
        <w:tblW w:w="10221" w:type="dxa"/>
        <w:tblInd w:w="93" w:type="dxa"/>
        <w:tblLook w:val="04A0" w:firstRow="1" w:lastRow="0" w:firstColumn="1" w:lastColumn="0" w:noHBand="0" w:noVBand="1"/>
      </w:tblPr>
      <w:tblGrid>
        <w:gridCol w:w="1161"/>
        <w:gridCol w:w="2157"/>
        <w:gridCol w:w="2520"/>
        <w:gridCol w:w="2880"/>
        <w:gridCol w:w="1769"/>
      </w:tblGrid>
      <w:tr w:rsidR="00245483" w:rsidRPr="00117DB0" w:rsidTr="00F91157">
        <w:trPr>
          <w:trHeight w:val="249"/>
        </w:trPr>
        <w:tc>
          <w:tcPr>
            <w:tcW w:w="895" w:type="dxa"/>
            <w:tcBorders>
              <w:top w:val="single" w:sz="4" w:space="0" w:color="auto"/>
              <w:left w:val="single" w:sz="4" w:space="0" w:color="auto"/>
              <w:bottom w:val="single" w:sz="4" w:space="0" w:color="auto"/>
              <w:right w:val="single" w:sz="4" w:space="0" w:color="auto"/>
            </w:tcBorders>
            <w:shd w:val="clear" w:color="auto" w:fill="auto"/>
            <w:noWrap/>
            <w:hideMark/>
          </w:tcPr>
          <w:p w:rsidR="00245483" w:rsidRPr="00117DB0" w:rsidRDefault="005B38FA" w:rsidP="0035390B">
            <w:pPr>
              <w:rPr>
                <w:rFonts w:ascii="Futura Medium" w:eastAsia="Times New Roman" w:hAnsi="Futura Medium"/>
                <w:b/>
                <w:bCs/>
                <w:sz w:val="28"/>
                <w:szCs w:val="28"/>
                <w:lang w:val="en-GB" w:eastAsia="en-GB"/>
              </w:rPr>
            </w:pPr>
            <w:r w:rsidRPr="00117DB0">
              <w:rPr>
                <w:rFonts w:ascii="Futura Medium" w:eastAsia="Times New Roman" w:hAnsi="Futura Medium"/>
                <w:b/>
                <w:bCs/>
                <w:sz w:val="28"/>
                <w:szCs w:val="28"/>
                <w:lang w:val="en-GB" w:eastAsia="en-GB"/>
              </w:rPr>
              <w:t xml:space="preserve">Options </w:t>
            </w:r>
          </w:p>
        </w:tc>
        <w:tc>
          <w:tcPr>
            <w:tcW w:w="2157" w:type="dxa"/>
            <w:tcBorders>
              <w:top w:val="single" w:sz="4" w:space="0" w:color="auto"/>
              <w:left w:val="nil"/>
              <w:bottom w:val="single" w:sz="4" w:space="0" w:color="auto"/>
              <w:right w:val="single" w:sz="4" w:space="0" w:color="auto"/>
            </w:tcBorders>
            <w:shd w:val="clear" w:color="auto" w:fill="auto"/>
            <w:vAlign w:val="bottom"/>
            <w:hideMark/>
          </w:tcPr>
          <w:p w:rsidR="00002246" w:rsidRPr="00117DB0" w:rsidRDefault="00002246" w:rsidP="00F06EFE">
            <w:pPr>
              <w:rPr>
                <w:rFonts w:ascii="Futura Medium" w:eastAsia="Times New Roman" w:hAnsi="Futura Medium"/>
                <w:b/>
                <w:bCs/>
                <w:sz w:val="28"/>
                <w:szCs w:val="28"/>
                <w:lang w:val="en-GB" w:eastAsia="en-GB"/>
              </w:rPr>
            </w:pPr>
            <w:r w:rsidRPr="00117DB0">
              <w:rPr>
                <w:rFonts w:ascii="Futura Medium" w:eastAsia="Times New Roman" w:hAnsi="Futura Medium"/>
                <w:b/>
                <w:bCs/>
                <w:sz w:val="28"/>
                <w:szCs w:val="28"/>
                <w:lang w:val="en-GB" w:eastAsia="en-GB"/>
              </w:rPr>
              <w:t xml:space="preserve">Activities- </w:t>
            </w:r>
          </w:p>
        </w:tc>
        <w:tc>
          <w:tcPr>
            <w:tcW w:w="2520" w:type="dxa"/>
            <w:tcBorders>
              <w:top w:val="single" w:sz="4" w:space="0" w:color="auto"/>
              <w:left w:val="nil"/>
              <w:bottom w:val="single" w:sz="4" w:space="0" w:color="auto"/>
              <w:right w:val="single" w:sz="4" w:space="0" w:color="auto"/>
            </w:tcBorders>
            <w:shd w:val="clear" w:color="auto" w:fill="auto"/>
            <w:noWrap/>
            <w:hideMark/>
          </w:tcPr>
          <w:p w:rsidR="00245483" w:rsidRPr="00117DB0" w:rsidRDefault="00245483" w:rsidP="0035390B">
            <w:pPr>
              <w:rPr>
                <w:rFonts w:ascii="Futura Medium" w:eastAsia="Times New Roman" w:hAnsi="Futura Medium"/>
                <w:b/>
                <w:bCs/>
                <w:sz w:val="28"/>
                <w:szCs w:val="28"/>
                <w:lang w:val="en-GB" w:eastAsia="en-GB"/>
              </w:rPr>
            </w:pPr>
            <w:r w:rsidRPr="00117DB0">
              <w:rPr>
                <w:rFonts w:ascii="Futura Medium" w:eastAsia="Times New Roman" w:hAnsi="Futura Medium"/>
                <w:b/>
                <w:bCs/>
                <w:sz w:val="28"/>
                <w:szCs w:val="28"/>
                <w:lang w:val="en-GB" w:eastAsia="en-GB"/>
              </w:rPr>
              <w:t>Pros</w:t>
            </w:r>
          </w:p>
        </w:tc>
        <w:tc>
          <w:tcPr>
            <w:tcW w:w="2880" w:type="dxa"/>
            <w:tcBorders>
              <w:top w:val="single" w:sz="4" w:space="0" w:color="auto"/>
              <w:left w:val="nil"/>
              <w:bottom w:val="single" w:sz="4" w:space="0" w:color="auto"/>
              <w:right w:val="single" w:sz="4" w:space="0" w:color="auto"/>
            </w:tcBorders>
            <w:shd w:val="clear" w:color="auto" w:fill="auto"/>
            <w:noWrap/>
            <w:hideMark/>
          </w:tcPr>
          <w:p w:rsidR="00245483" w:rsidRPr="00117DB0" w:rsidRDefault="00245483" w:rsidP="0035390B">
            <w:pPr>
              <w:rPr>
                <w:rFonts w:ascii="Futura Medium" w:eastAsia="Times New Roman" w:hAnsi="Futura Medium"/>
                <w:b/>
                <w:bCs/>
                <w:sz w:val="28"/>
                <w:szCs w:val="28"/>
                <w:lang w:val="en-GB" w:eastAsia="en-GB"/>
              </w:rPr>
            </w:pPr>
            <w:r w:rsidRPr="00117DB0">
              <w:rPr>
                <w:rFonts w:ascii="Futura Medium" w:eastAsia="Times New Roman" w:hAnsi="Futura Medium"/>
                <w:b/>
                <w:bCs/>
                <w:sz w:val="28"/>
                <w:szCs w:val="28"/>
                <w:lang w:val="en-GB" w:eastAsia="en-GB"/>
              </w:rPr>
              <w:t>Cons</w:t>
            </w:r>
          </w:p>
        </w:tc>
        <w:tc>
          <w:tcPr>
            <w:tcW w:w="1769" w:type="dxa"/>
            <w:tcBorders>
              <w:top w:val="single" w:sz="4" w:space="0" w:color="auto"/>
              <w:left w:val="nil"/>
              <w:bottom w:val="single" w:sz="4" w:space="0" w:color="auto"/>
              <w:right w:val="single" w:sz="4" w:space="0" w:color="auto"/>
            </w:tcBorders>
            <w:shd w:val="clear" w:color="auto" w:fill="auto"/>
            <w:noWrap/>
            <w:hideMark/>
          </w:tcPr>
          <w:p w:rsidR="00245483" w:rsidRPr="00117DB0" w:rsidRDefault="00245483" w:rsidP="0035390B">
            <w:pPr>
              <w:rPr>
                <w:rFonts w:ascii="Futura Medium" w:eastAsia="Times New Roman" w:hAnsi="Futura Medium"/>
                <w:b/>
                <w:bCs/>
                <w:sz w:val="28"/>
                <w:szCs w:val="28"/>
                <w:lang w:val="en-GB" w:eastAsia="en-GB"/>
              </w:rPr>
            </w:pPr>
            <w:r w:rsidRPr="00117DB0">
              <w:rPr>
                <w:rFonts w:ascii="Futura Medium" w:eastAsia="Times New Roman" w:hAnsi="Futura Medium"/>
                <w:b/>
                <w:bCs/>
                <w:sz w:val="28"/>
                <w:szCs w:val="28"/>
                <w:lang w:val="en-GB" w:eastAsia="en-GB"/>
              </w:rPr>
              <w:t>Cost</w:t>
            </w:r>
          </w:p>
        </w:tc>
      </w:tr>
      <w:tr w:rsidR="00245483" w:rsidRPr="00117DB0" w:rsidTr="00F91157">
        <w:trPr>
          <w:trHeight w:val="659"/>
        </w:trPr>
        <w:tc>
          <w:tcPr>
            <w:tcW w:w="895" w:type="dxa"/>
            <w:tcBorders>
              <w:top w:val="nil"/>
              <w:left w:val="single" w:sz="4" w:space="0" w:color="auto"/>
              <w:bottom w:val="single" w:sz="4" w:space="0" w:color="auto"/>
              <w:right w:val="single" w:sz="4" w:space="0" w:color="auto"/>
            </w:tcBorders>
            <w:shd w:val="clear" w:color="auto" w:fill="auto"/>
            <w:noWrap/>
            <w:hideMark/>
          </w:tcPr>
          <w:p w:rsidR="00245483" w:rsidRPr="00117DB0" w:rsidRDefault="00245483" w:rsidP="0035390B">
            <w:pPr>
              <w:rPr>
                <w:rFonts w:ascii="Garamond" w:hAnsi="Garamond"/>
                <w:sz w:val="28"/>
                <w:szCs w:val="28"/>
              </w:rPr>
            </w:pPr>
            <w:r w:rsidRPr="00117DB0">
              <w:rPr>
                <w:rFonts w:ascii="Garamond" w:hAnsi="Garamond"/>
                <w:sz w:val="28"/>
                <w:szCs w:val="28"/>
              </w:rPr>
              <w:t>A</w:t>
            </w:r>
          </w:p>
        </w:tc>
        <w:tc>
          <w:tcPr>
            <w:tcW w:w="2157" w:type="dxa"/>
            <w:tcBorders>
              <w:top w:val="nil"/>
              <w:left w:val="nil"/>
              <w:bottom w:val="single" w:sz="4" w:space="0" w:color="auto"/>
              <w:right w:val="single" w:sz="4" w:space="0" w:color="auto"/>
            </w:tcBorders>
            <w:shd w:val="clear" w:color="auto" w:fill="auto"/>
            <w:noWrap/>
            <w:hideMark/>
          </w:tcPr>
          <w:p w:rsidR="00245483" w:rsidRPr="00117DB0" w:rsidRDefault="00245483">
            <w:pPr>
              <w:rPr>
                <w:rFonts w:ascii="Garamond" w:hAnsi="Garamond"/>
                <w:sz w:val="28"/>
                <w:szCs w:val="28"/>
              </w:rPr>
            </w:pPr>
            <w:r w:rsidRPr="00117DB0">
              <w:rPr>
                <w:rFonts w:ascii="Garamond" w:hAnsi="Garamond"/>
                <w:sz w:val="28"/>
                <w:szCs w:val="28"/>
              </w:rPr>
              <w:t xml:space="preserve"> Do nothing </w:t>
            </w:r>
          </w:p>
        </w:tc>
        <w:tc>
          <w:tcPr>
            <w:tcW w:w="2520" w:type="dxa"/>
            <w:tcBorders>
              <w:top w:val="nil"/>
              <w:left w:val="nil"/>
              <w:bottom w:val="single" w:sz="4" w:space="0" w:color="auto"/>
              <w:right w:val="single" w:sz="4" w:space="0" w:color="auto"/>
            </w:tcBorders>
            <w:shd w:val="clear" w:color="auto" w:fill="auto"/>
            <w:hideMark/>
          </w:tcPr>
          <w:p w:rsidR="00245483" w:rsidRPr="00117DB0" w:rsidRDefault="00050735">
            <w:pPr>
              <w:rPr>
                <w:rFonts w:ascii="Garamond" w:hAnsi="Garamond"/>
                <w:sz w:val="28"/>
                <w:szCs w:val="28"/>
              </w:rPr>
            </w:pPr>
            <w:r w:rsidRPr="00117DB0">
              <w:rPr>
                <w:rFonts w:ascii="Garamond" w:hAnsi="Garamond"/>
                <w:sz w:val="28"/>
                <w:szCs w:val="28"/>
              </w:rPr>
              <w:t>None</w:t>
            </w:r>
            <w:r w:rsidR="001658AC" w:rsidRPr="00117DB0">
              <w:rPr>
                <w:rFonts w:ascii="Garamond" w:hAnsi="Garamond"/>
                <w:sz w:val="28"/>
                <w:szCs w:val="28"/>
              </w:rPr>
              <w:t xml:space="preserve"> </w:t>
            </w:r>
            <w:r w:rsidR="005B38FA" w:rsidRPr="00117DB0">
              <w:rPr>
                <w:rFonts w:ascii="Garamond" w:hAnsi="Garamond"/>
                <w:sz w:val="28"/>
                <w:szCs w:val="28"/>
              </w:rPr>
              <w:t xml:space="preserve"> </w:t>
            </w:r>
            <w:r w:rsidR="00002246" w:rsidRPr="00117DB0">
              <w:rPr>
                <w:rFonts w:ascii="Garamond" w:hAnsi="Garamond"/>
                <w:sz w:val="28"/>
                <w:szCs w:val="28"/>
              </w:rPr>
              <w:t xml:space="preserve"> </w:t>
            </w:r>
            <w:r w:rsidR="00245483" w:rsidRPr="00117DB0">
              <w:rPr>
                <w:rFonts w:ascii="Garamond" w:hAnsi="Garamond"/>
                <w:sz w:val="28"/>
                <w:szCs w:val="28"/>
              </w:rPr>
              <w:t xml:space="preserve"> </w:t>
            </w:r>
          </w:p>
        </w:tc>
        <w:tc>
          <w:tcPr>
            <w:tcW w:w="2880" w:type="dxa"/>
            <w:tcBorders>
              <w:top w:val="nil"/>
              <w:left w:val="nil"/>
              <w:bottom w:val="single" w:sz="4" w:space="0" w:color="auto"/>
              <w:right w:val="single" w:sz="4" w:space="0" w:color="auto"/>
            </w:tcBorders>
            <w:shd w:val="clear" w:color="auto" w:fill="auto"/>
            <w:vAlign w:val="bottom"/>
            <w:hideMark/>
          </w:tcPr>
          <w:p w:rsidR="00245483" w:rsidRPr="00117DB0" w:rsidRDefault="002D4C56" w:rsidP="002D4C56">
            <w:pPr>
              <w:rPr>
                <w:rFonts w:ascii="Garamond" w:hAnsi="Garamond"/>
                <w:sz w:val="28"/>
                <w:szCs w:val="28"/>
              </w:rPr>
            </w:pPr>
            <w:r w:rsidRPr="00117DB0">
              <w:rPr>
                <w:rFonts w:ascii="Garamond" w:hAnsi="Garamond"/>
                <w:sz w:val="28"/>
                <w:szCs w:val="28"/>
              </w:rPr>
              <w:t xml:space="preserve">Production </w:t>
            </w:r>
            <w:r w:rsidR="00245483" w:rsidRPr="00117DB0">
              <w:rPr>
                <w:rFonts w:ascii="Garamond" w:hAnsi="Garamond"/>
                <w:sz w:val="28"/>
                <w:szCs w:val="28"/>
              </w:rPr>
              <w:t>Loss</w:t>
            </w:r>
            <w:r w:rsidR="0035390B" w:rsidRPr="00117DB0">
              <w:rPr>
                <w:rFonts w:ascii="Garamond" w:hAnsi="Garamond"/>
                <w:sz w:val="28"/>
                <w:szCs w:val="28"/>
              </w:rPr>
              <w:t>, High OpEx: Potential process safety impact:</w:t>
            </w:r>
            <w:r w:rsidR="005853E6" w:rsidRPr="00117DB0">
              <w:rPr>
                <w:rFonts w:ascii="Garamond" w:hAnsi="Garamond"/>
                <w:sz w:val="28"/>
                <w:szCs w:val="28"/>
              </w:rPr>
              <w:t xml:space="preserve"> </w:t>
            </w:r>
            <w:r w:rsidR="00245483" w:rsidRPr="00117DB0">
              <w:rPr>
                <w:rFonts w:ascii="Garamond" w:hAnsi="Garamond"/>
                <w:sz w:val="28"/>
                <w:szCs w:val="28"/>
              </w:rPr>
              <w:t>Risk of continue</w:t>
            </w:r>
            <w:r w:rsidR="00563EE9" w:rsidRPr="00117DB0">
              <w:rPr>
                <w:rFonts w:ascii="Garamond" w:hAnsi="Garamond"/>
                <w:sz w:val="28"/>
                <w:szCs w:val="28"/>
              </w:rPr>
              <w:t>d</w:t>
            </w:r>
            <w:r w:rsidR="00002246" w:rsidRPr="00117DB0">
              <w:rPr>
                <w:rFonts w:ascii="Garamond" w:hAnsi="Garamond"/>
                <w:sz w:val="28"/>
                <w:szCs w:val="28"/>
              </w:rPr>
              <w:t xml:space="preserve"> </w:t>
            </w:r>
            <w:r w:rsidR="005B38FA" w:rsidRPr="00117DB0">
              <w:rPr>
                <w:rFonts w:ascii="Garamond" w:hAnsi="Garamond"/>
                <w:sz w:val="28"/>
                <w:szCs w:val="28"/>
              </w:rPr>
              <w:t>Running of</w:t>
            </w:r>
            <w:r w:rsidR="00002246" w:rsidRPr="00117DB0">
              <w:rPr>
                <w:rFonts w:ascii="Garamond" w:hAnsi="Garamond"/>
                <w:sz w:val="28"/>
                <w:szCs w:val="28"/>
              </w:rPr>
              <w:t xml:space="preserve"> the facility </w:t>
            </w:r>
            <w:r w:rsidR="00245483" w:rsidRPr="00117DB0">
              <w:rPr>
                <w:rFonts w:ascii="Garamond" w:hAnsi="Garamond"/>
                <w:sz w:val="28"/>
                <w:szCs w:val="28"/>
              </w:rPr>
              <w:t>with</w:t>
            </w:r>
            <w:r w:rsidR="0035390B" w:rsidRPr="00117DB0">
              <w:rPr>
                <w:rFonts w:ascii="Garamond" w:hAnsi="Garamond"/>
                <w:sz w:val="28"/>
                <w:szCs w:val="28"/>
              </w:rPr>
              <w:t xml:space="preserve"> unreliable </w:t>
            </w:r>
            <w:r w:rsidR="006A6863">
              <w:rPr>
                <w:rFonts w:ascii="Garamond" w:hAnsi="Garamond"/>
                <w:sz w:val="28"/>
                <w:szCs w:val="28"/>
              </w:rPr>
              <w:t xml:space="preserve">Waukesha </w:t>
            </w:r>
            <w:r w:rsidR="0035390B" w:rsidRPr="00117DB0">
              <w:rPr>
                <w:rFonts w:ascii="Garamond" w:hAnsi="Garamond"/>
                <w:sz w:val="28"/>
                <w:szCs w:val="28"/>
              </w:rPr>
              <w:t>generator sets</w:t>
            </w:r>
            <w:r w:rsidR="00245483" w:rsidRPr="00117DB0">
              <w:rPr>
                <w:rFonts w:ascii="Garamond" w:hAnsi="Garamond"/>
                <w:sz w:val="28"/>
                <w:szCs w:val="28"/>
              </w:rPr>
              <w:t xml:space="preserve"> </w:t>
            </w:r>
          </w:p>
        </w:tc>
        <w:tc>
          <w:tcPr>
            <w:tcW w:w="1769" w:type="dxa"/>
            <w:tcBorders>
              <w:top w:val="nil"/>
              <w:left w:val="nil"/>
              <w:bottom w:val="single" w:sz="4" w:space="0" w:color="auto"/>
              <w:right w:val="single" w:sz="4" w:space="0" w:color="auto"/>
            </w:tcBorders>
            <w:shd w:val="clear" w:color="auto" w:fill="auto"/>
            <w:noWrap/>
            <w:vAlign w:val="bottom"/>
            <w:hideMark/>
          </w:tcPr>
          <w:p w:rsidR="00245483" w:rsidRPr="00117DB0" w:rsidRDefault="00050735" w:rsidP="00050735">
            <w:pPr>
              <w:rPr>
                <w:rFonts w:ascii="Garamond" w:hAnsi="Garamond"/>
                <w:sz w:val="28"/>
                <w:szCs w:val="28"/>
              </w:rPr>
            </w:pPr>
            <w:r w:rsidRPr="00117DB0">
              <w:rPr>
                <w:rFonts w:ascii="Garamond" w:hAnsi="Garamond"/>
                <w:sz w:val="28"/>
                <w:szCs w:val="28"/>
              </w:rPr>
              <w:t>Annual loss of circa</w:t>
            </w:r>
            <w:r w:rsidR="005B38FA" w:rsidRPr="00117DB0">
              <w:rPr>
                <w:rFonts w:ascii="Garamond" w:hAnsi="Garamond"/>
                <w:sz w:val="28"/>
                <w:szCs w:val="28"/>
              </w:rPr>
              <w:t xml:space="preserve"> </w:t>
            </w:r>
            <w:r w:rsidR="005B38FA" w:rsidRPr="006A6863">
              <w:rPr>
                <w:rFonts w:ascii="Garamond" w:hAnsi="Garamond"/>
                <w:b/>
                <w:bCs/>
                <w:color w:val="FF0000"/>
                <w:sz w:val="28"/>
                <w:szCs w:val="28"/>
              </w:rPr>
              <w:t>$</w:t>
            </w:r>
            <w:r w:rsidRPr="006A6863">
              <w:rPr>
                <w:rFonts w:ascii="Garamond" w:hAnsi="Garamond"/>
                <w:b/>
                <w:bCs/>
                <w:color w:val="FF0000"/>
                <w:sz w:val="28"/>
                <w:szCs w:val="28"/>
              </w:rPr>
              <w:t>176</w:t>
            </w:r>
            <w:r w:rsidR="005B38FA" w:rsidRPr="006A6863">
              <w:rPr>
                <w:rFonts w:ascii="Garamond" w:hAnsi="Garamond"/>
                <w:b/>
                <w:bCs/>
                <w:color w:val="FF0000"/>
                <w:sz w:val="28"/>
                <w:szCs w:val="28"/>
              </w:rPr>
              <w:t>k</w:t>
            </w:r>
          </w:p>
        </w:tc>
      </w:tr>
      <w:tr w:rsidR="00245483" w:rsidRPr="00117DB0" w:rsidTr="00F91157">
        <w:trPr>
          <w:trHeight w:val="938"/>
        </w:trPr>
        <w:tc>
          <w:tcPr>
            <w:tcW w:w="895" w:type="dxa"/>
            <w:tcBorders>
              <w:top w:val="nil"/>
              <w:left w:val="single" w:sz="4" w:space="0" w:color="auto"/>
              <w:bottom w:val="single" w:sz="4" w:space="0" w:color="auto"/>
              <w:right w:val="single" w:sz="4" w:space="0" w:color="auto"/>
            </w:tcBorders>
            <w:shd w:val="clear" w:color="auto" w:fill="auto"/>
            <w:noWrap/>
            <w:hideMark/>
          </w:tcPr>
          <w:p w:rsidR="00245483" w:rsidRPr="00117DB0" w:rsidRDefault="00245483" w:rsidP="0035390B">
            <w:pPr>
              <w:rPr>
                <w:rFonts w:ascii="Garamond" w:hAnsi="Garamond"/>
                <w:sz w:val="28"/>
                <w:szCs w:val="28"/>
              </w:rPr>
            </w:pPr>
            <w:r w:rsidRPr="00117DB0">
              <w:rPr>
                <w:rFonts w:ascii="Garamond" w:hAnsi="Garamond"/>
                <w:sz w:val="28"/>
                <w:szCs w:val="28"/>
              </w:rPr>
              <w:t>B</w:t>
            </w:r>
          </w:p>
        </w:tc>
        <w:tc>
          <w:tcPr>
            <w:tcW w:w="2157" w:type="dxa"/>
            <w:tcBorders>
              <w:top w:val="nil"/>
              <w:left w:val="nil"/>
              <w:bottom w:val="single" w:sz="4" w:space="0" w:color="auto"/>
              <w:right w:val="single" w:sz="4" w:space="0" w:color="auto"/>
            </w:tcBorders>
            <w:shd w:val="clear" w:color="auto" w:fill="auto"/>
            <w:hideMark/>
          </w:tcPr>
          <w:p w:rsidR="00245483" w:rsidRPr="00117DB0" w:rsidRDefault="002D4C56" w:rsidP="002D4C56">
            <w:pPr>
              <w:rPr>
                <w:rFonts w:ascii="Garamond" w:hAnsi="Garamond"/>
                <w:sz w:val="28"/>
                <w:szCs w:val="28"/>
              </w:rPr>
            </w:pPr>
            <w:r w:rsidRPr="00117DB0">
              <w:rPr>
                <w:rFonts w:ascii="Garamond" w:hAnsi="Garamond"/>
                <w:sz w:val="28"/>
                <w:szCs w:val="28"/>
              </w:rPr>
              <w:t>Connect power from Gbaran CPF Others, RMU (SB130C1) to Gbaran EPF</w:t>
            </w:r>
          </w:p>
        </w:tc>
        <w:tc>
          <w:tcPr>
            <w:tcW w:w="2520" w:type="dxa"/>
            <w:tcBorders>
              <w:top w:val="nil"/>
              <w:left w:val="nil"/>
              <w:bottom w:val="single" w:sz="4" w:space="0" w:color="auto"/>
              <w:right w:val="single" w:sz="4" w:space="0" w:color="auto"/>
            </w:tcBorders>
            <w:shd w:val="clear" w:color="auto" w:fill="auto"/>
            <w:hideMark/>
          </w:tcPr>
          <w:p w:rsidR="00245483" w:rsidRPr="00117DB0" w:rsidRDefault="00C4354F" w:rsidP="00C4354F">
            <w:pPr>
              <w:rPr>
                <w:rFonts w:ascii="Garamond" w:hAnsi="Garamond"/>
                <w:sz w:val="28"/>
                <w:szCs w:val="28"/>
              </w:rPr>
            </w:pPr>
            <w:r w:rsidRPr="00117DB0">
              <w:rPr>
                <w:rFonts w:ascii="Garamond" w:hAnsi="Garamond"/>
                <w:sz w:val="28"/>
                <w:szCs w:val="28"/>
              </w:rPr>
              <w:t>Availability of RMU, HV/LV cables</w:t>
            </w:r>
            <w:r w:rsidR="002D74AA" w:rsidRPr="00117DB0">
              <w:rPr>
                <w:rFonts w:ascii="Garamond" w:hAnsi="Garamond"/>
                <w:sz w:val="28"/>
                <w:szCs w:val="28"/>
              </w:rPr>
              <w:t xml:space="preserve"> </w:t>
            </w:r>
          </w:p>
        </w:tc>
        <w:tc>
          <w:tcPr>
            <w:tcW w:w="2880" w:type="dxa"/>
            <w:tcBorders>
              <w:top w:val="nil"/>
              <w:left w:val="nil"/>
              <w:bottom w:val="single" w:sz="4" w:space="0" w:color="auto"/>
              <w:right w:val="single" w:sz="4" w:space="0" w:color="auto"/>
            </w:tcBorders>
            <w:shd w:val="clear" w:color="auto" w:fill="auto"/>
            <w:hideMark/>
          </w:tcPr>
          <w:p w:rsidR="00245483" w:rsidRPr="00117DB0" w:rsidRDefault="00245483" w:rsidP="00C4354F">
            <w:pPr>
              <w:rPr>
                <w:rFonts w:ascii="Garamond" w:hAnsi="Garamond"/>
                <w:sz w:val="28"/>
                <w:szCs w:val="28"/>
              </w:rPr>
            </w:pPr>
            <w:r w:rsidRPr="00117DB0">
              <w:rPr>
                <w:rFonts w:ascii="Garamond" w:hAnsi="Garamond"/>
                <w:sz w:val="28"/>
                <w:szCs w:val="28"/>
              </w:rPr>
              <w:t xml:space="preserve"> </w:t>
            </w:r>
            <w:r w:rsidR="00C4354F" w:rsidRPr="00117DB0">
              <w:rPr>
                <w:rFonts w:ascii="Garamond" w:hAnsi="Garamond"/>
                <w:sz w:val="28"/>
                <w:szCs w:val="28"/>
              </w:rPr>
              <w:t>Unavailability of power transformer (11KV/380V)</w:t>
            </w:r>
            <w:r w:rsidR="00845813" w:rsidRPr="00117DB0">
              <w:rPr>
                <w:rFonts w:ascii="Garamond" w:hAnsi="Garamond"/>
                <w:sz w:val="28"/>
                <w:szCs w:val="28"/>
              </w:rPr>
              <w:t xml:space="preserve"> </w:t>
            </w:r>
            <w:r w:rsidR="005853E6" w:rsidRPr="00117DB0">
              <w:rPr>
                <w:rFonts w:ascii="Garamond" w:hAnsi="Garamond"/>
                <w:sz w:val="28"/>
                <w:szCs w:val="28"/>
              </w:rPr>
              <w:t xml:space="preserve"> </w:t>
            </w:r>
          </w:p>
        </w:tc>
        <w:tc>
          <w:tcPr>
            <w:tcW w:w="1769" w:type="dxa"/>
            <w:tcBorders>
              <w:top w:val="nil"/>
              <w:left w:val="nil"/>
              <w:bottom w:val="single" w:sz="4" w:space="0" w:color="auto"/>
              <w:right w:val="single" w:sz="4" w:space="0" w:color="auto"/>
            </w:tcBorders>
            <w:shd w:val="clear" w:color="auto" w:fill="auto"/>
            <w:noWrap/>
            <w:hideMark/>
          </w:tcPr>
          <w:p w:rsidR="00245483" w:rsidRPr="00117DB0" w:rsidRDefault="006A6863" w:rsidP="00C4354F">
            <w:pPr>
              <w:rPr>
                <w:rFonts w:ascii="Garamond" w:hAnsi="Garamond"/>
                <w:sz w:val="28"/>
                <w:szCs w:val="28"/>
              </w:rPr>
            </w:pPr>
            <w:r>
              <w:rPr>
                <w:rFonts w:ascii="Garamond" w:hAnsi="Garamond"/>
                <w:sz w:val="28"/>
                <w:szCs w:val="28"/>
              </w:rPr>
              <w:t xml:space="preserve">Circa </w:t>
            </w:r>
            <w:r w:rsidRPr="006A6863">
              <w:rPr>
                <w:rFonts w:ascii="Garamond" w:hAnsi="Garamond"/>
                <w:b/>
                <w:bCs/>
                <w:color w:val="FF0000"/>
                <w:sz w:val="28"/>
                <w:szCs w:val="28"/>
              </w:rPr>
              <w:t>$12</w:t>
            </w:r>
            <w:r w:rsidR="00F91157" w:rsidRPr="006A6863">
              <w:rPr>
                <w:rFonts w:ascii="Garamond" w:hAnsi="Garamond"/>
                <w:b/>
                <w:bCs/>
                <w:color w:val="FF0000"/>
                <w:sz w:val="28"/>
                <w:szCs w:val="28"/>
              </w:rPr>
              <w:t>0k</w:t>
            </w:r>
            <w:r w:rsidR="00F91157" w:rsidRPr="006A6863">
              <w:rPr>
                <w:rFonts w:ascii="Garamond" w:hAnsi="Garamond"/>
                <w:color w:val="FF0000"/>
                <w:sz w:val="28"/>
                <w:szCs w:val="28"/>
              </w:rPr>
              <w:t xml:space="preserve"> </w:t>
            </w:r>
            <w:r w:rsidR="00F91157" w:rsidRPr="00117DB0">
              <w:rPr>
                <w:rFonts w:ascii="Garamond" w:hAnsi="Garamond"/>
                <w:sz w:val="28"/>
                <w:szCs w:val="28"/>
              </w:rPr>
              <w:t xml:space="preserve">on </w:t>
            </w:r>
            <w:r w:rsidR="00C4354F" w:rsidRPr="00117DB0">
              <w:rPr>
                <w:rFonts w:ascii="Garamond" w:hAnsi="Garamond"/>
                <w:sz w:val="28"/>
                <w:szCs w:val="28"/>
              </w:rPr>
              <w:t xml:space="preserve">transformer </w:t>
            </w:r>
            <w:r w:rsidR="00F91157" w:rsidRPr="00117DB0">
              <w:rPr>
                <w:rFonts w:ascii="Garamond" w:hAnsi="Garamond"/>
                <w:sz w:val="28"/>
                <w:szCs w:val="28"/>
              </w:rPr>
              <w:t>and labour</w:t>
            </w:r>
            <w:r w:rsidR="00245483" w:rsidRPr="00117DB0">
              <w:rPr>
                <w:rFonts w:ascii="Garamond" w:hAnsi="Garamond"/>
                <w:sz w:val="28"/>
                <w:szCs w:val="28"/>
              </w:rPr>
              <w:t xml:space="preserve"> </w:t>
            </w:r>
          </w:p>
        </w:tc>
      </w:tr>
      <w:tr w:rsidR="005B38FA" w:rsidRPr="00117DB0" w:rsidTr="00F91157">
        <w:trPr>
          <w:trHeight w:val="906"/>
        </w:trPr>
        <w:tc>
          <w:tcPr>
            <w:tcW w:w="895" w:type="dxa"/>
            <w:tcBorders>
              <w:top w:val="nil"/>
              <w:left w:val="single" w:sz="4" w:space="0" w:color="auto"/>
              <w:bottom w:val="single" w:sz="4" w:space="0" w:color="auto"/>
              <w:right w:val="single" w:sz="4" w:space="0" w:color="auto"/>
            </w:tcBorders>
            <w:shd w:val="clear" w:color="auto" w:fill="auto"/>
            <w:noWrap/>
          </w:tcPr>
          <w:p w:rsidR="005B38FA" w:rsidRPr="00117DB0" w:rsidRDefault="005B38FA" w:rsidP="0035390B">
            <w:pPr>
              <w:rPr>
                <w:rFonts w:ascii="Garamond" w:hAnsi="Garamond"/>
                <w:sz w:val="28"/>
                <w:szCs w:val="28"/>
              </w:rPr>
            </w:pPr>
          </w:p>
          <w:p w:rsidR="005B38FA" w:rsidRPr="00117DB0" w:rsidRDefault="005B38FA" w:rsidP="0035390B">
            <w:pPr>
              <w:rPr>
                <w:rFonts w:ascii="Garamond" w:hAnsi="Garamond"/>
                <w:sz w:val="28"/>
                <w:szCs w:val="28"/>
              </w:rPr>
            </w:pPr>
            <w:r w:rsidRPr="00117DB0">
              <w:rPr>
                <w:rFonts w:ascii="Garamond" w:hAnsi="Garamond"/>
                <w:sz w:val="28"/>
                <w:szCs w:val="28"/>
              </w:rPr>
              <w:t>C</w:t>
            </w:r>
          </w:p>
        </w:tc>
        <w:tc>
          <w:tcPr>
            <w:tcW w:w="2157" w:type="dxa"/>
            <w:tcBorders>
              <w:top w:val="nil"/>
              <w:left w:val="nil"/>
              <w:bottom w:val="single" w:sz="4" w:space="0" w:color="auto"/>
              <w:right w:val="single" w:sz="4" w:space="0" w:color="auto"/>
            </w:tcBorders>
            <w:shd w:val="clear" w:color="auto" w:fill="auto"/>
          </w:tcPr>
          <w:p w:rsidR="005B38FA" w:rsidRPr="00117DB0" w:rsidRDefault="00C4354F" w:rsidP="00C4354F">
            <w:pPr>
              <w:rPr>
                <w:rFonts w:ascii="Garamond" w:hAnsi="Garamond"/>
                <w:sz w:val="28"/>
                <w:szCs w:val="28"/>
              </w:rPr>
            </w:pPr>
            <w:r w:rsidRPr="00117DB0">
              <w:rPr>
                <w:rFonts w:ascii="Garamond" w:hAnsi="Garamond"/>
                <w:sz w:val="28"/>
                <w:szCs w:val="28"/>
              </w:rPr>
              <w:t>Tap power from SS102 (LV Sub-station) to Gbaran EPF</w:t>
            </w:r>
            <w:r w:rsidR="0014627D" w:rsidRPr="00117DB0">
              <w:rPr>
                <w:rFonts w:ascii="Garamond" w:hAnsi="Garamond"/>
                <w:sz w:val="28"/>
                <w:szCs w:val="28"/>
              </w:rPr>
              <w:t xml:space="preserve"> </w:t>
            </w:r>
          </w:p>
        </w:tc>
        <w:tc>
          <w:tcPr>
            <w:tcW w:w="2520" w:type="dxa"/>
            <w:tcBorders>
              <w:top w:val="nil"/>
              <w:left w:val="nil"/>
              <w:bottom w:val="single" w:sz="4" w:space="0" w:color="auto"/>
              <w:right w:val="single" w:sz="4" w:space="0" w:color="auto"/>
            </w:tcBorders>
            <w:shd w:val="clear" w:color="auto" w:fill="auto"/>
          </w:tcPr>
          <w:p w:rsidR="005B38FA" w:rsidRPr="00117DB0" w:rsidRDefault="002D74AA">
            <w:pPr>
              <w:rPr>
                <w:rFonts w:ascii="Garamond" w:hAnsi="Garamond"/>
                <w:sz w:val="28"/>
                <w:szCs w:val="28"/>
              </w:rPr>
            </w:pPr>
            <w:r w:rsidRPr="00117DB0">
              <w:rPr>
                <w:rFonts w:ascii="Garamond" w:hAnsi="Garamond"/>
                <w:sz w:val="28"/>
                <w:szCs w:val="28"/>
              </w:rPr>
              <w:t xml:space="preserve">Identify and source </w:t>
            </w:r>
            <w:r w:rsidR="00C4354F" w:rsidRPr="00117DB0">
              <w:rPr>
                <w:rFonts w:ascii="Garamond" w:hAnsi="Garamond"/>
                <w:sz w:val="28"/>
                <w:szCs w:val="28"/>
              </w:rPr>
              <w:t xml:space="preserve">materials </w:t>
            </w:r>
            <w:r w:rsidR="00F91157" w:rsidRPr="00117DB0">
              <w:rPr>
                <w:rFonts w:ascii="Garamond" w:hAnsi="Garamond"/>
                <w:sz w:val="28"/>
                <w:szCs w:val="28"/>
              </w:rPr>
              <w:t>from surplus</w:t>
            </w:r>
            <w:r w:rsidR="00C676BF" w:rsidRPr="00117DB0">
              <w:rPr>
                <w:rFonts w:ascii="Garamond" w:hAnsi="Garamond"/>
                <w:sz w:val="28"/>
                <w:szCs w:val="28"/>
              </w:rPr>
              <w:t xml:space="preserve"> project </w:t>
            </w:r>
            <w:r w:rsidR="00071D5D" w:rsidRPr="00117DB0">
              <w:rPr>
                <w:rFonts w:ascii="Garamond" w:hAnsi="Garamond"/>
                <w:sz w:val="28"/>
                <w:szCs w:val="28"/>
              </w:rPr>
              <w:t>materials</w:t>
            </w:r>
          </w:p>
        </w:tc>
        <w:tc>
          <w:tcPr>
            <w:tcW w:w="2880" w:type="dxa"/>
            <w:tcBorders>
              <w:top w:val="nil"/>
              <w:left w:val="nil"/>
              <w:bottom w:val="single" w:sz="4" w:space="0" w:color="auto"/>
              <w:right w:val="single" w:sz="4" w:space="0" w:color="auto"/>
            </w:tcBorders>
            <w:shd w:val="clear" w:color="auto" w:fill="auto"/>
          </w:tcPr>
          <w:p w:rsidR="005B38FA" w:rsidRPr="00117DB0" w:rsidRDefault="00C676BF" w:rsidP="00C4354F">
            <w:pPr>
              <w:rPr>
                <w:rFonts w:ascii="Garamond" w:hAnsi="Garamond"/>
                <w:sz w:val="28"/>
                <w:szCs w:val="28"/>
              </w:rPr>
            </w:pPr>
            <w:r w:rsidRPr="00117DB0">
              <w:rPr>
                <w:rFonts w:ascii="Garamond" w:hAnsi="Garamond"/>
                <w:sz w:val="28"/>
                <w:szCs w:val="28"/>
              </w:rPr>
              <w:t>Risk of poor design</w:t>
            </w:r>
            <w:r w:rsidR="00C4354F" w:rsidRPr="00117DB0">
              <w:rPr>
                <w:rFonts w:ascii="Garamond" w:hAnsi="Garamond"/>
                <w:sz w:val="28"/>
                <w:szCs w:val="28"/>
              </w:rPr>
              <w:t>; High voltage drop; Sub-standard material</w:t>
            </w:r>
          </w:p>
        </w:tc>
        <w:tc>
          <w:tcPr>
            <w:tcW w:w="1769" w:type="dxa"/>
            <w:tcBorders>
              <w:top w:val="nil"/>
              <w:left w:val="nil"/>
              <w:bottom w:val="single" w:sz="4" w:space="0" w:color="auto"/>
              <w:right w:val="single" w:sz="4" w:space="0" w:color="auto"/>
            </w:tcBorders>
            <w:shd w:val="clear" w:color="auto" w:fill="auto"/>
            <w:noWrap/>
          </w:tcPr>
          <w:p w:rsidR="005B38FA" w:rsidRPr="00117DB0" w:rsidRDefault="00F91157" w:rsidP="00C4354F">
            <w:pPr>
              <w:rPr>
                <w:rFonts w:ascii="Garamond" w:hAnsi="Garamond"/>
                <w:sz w:val="28"/>
                <w:szCs w:val="28"/>
              </w:rPr>
            </w:pPr>
            <w:r w:rsidRPr="00117DB0">
              <w:rPr>
                <w:rFonts w:ascii="Garamond" w:hAnsi="Garamond"/>
                <w:sz w:val="28"/>
                <w:szCs w:val="28"/>
              </w:rPr>
              <w:t>C</w:t>
            </w:r>
            <w:r w:rsidR="00C4354F" w:rsidRPr="00117DB0">
              <w:rPr>
                <w:rFonts w:ascii="Garamond" w:hAnsi="Garamond"/>
                <w:sz w:val="28"/>
                <w:szCs w:val="28"/>
              </w:rPr>
              <w:t xml:space="preserve">irca $200k for breaker, </w:t>
            </w:r>
            <w:proofErr w:type="spellStart"/>
            <w:r w:rsidRPr="00117DB0">
              <w:rPr>
                <w:rFonts w:ascii="Garamond" w:hAnsi="Garamond"/>
                <w:sz w:val="28"/>
                <w:szCs w:val="28"/>
              </w:rPr>
              <w:t>labour</w:t>
            </w:r>
            <w:proofErr w:type="spellEnd"/>
            <w:r w:rsidRPr="00117DB0">
              <w:rPr>
                <w:rFonts w:ascii="Garamond" w:hAnsi="Garamond"/>
                <w:sz w:val="28"/>
                <w:szCs w:val="28"/>
              </w:rPr>
              <w:t xml:space="preserve"> </w:t>
            </w:r>
            <w:proofErr w:type="spellStart"/>
            <w:r w:rsidRPr="00117DB0">
              <w:rPr>
                <w:rFonts w:ascii="Garamond" w:hAnsi="Garamond"/>
                <w:sz w:val="28"/>
                <w:szCs w:val="28"/>
              </w:rPr>
              <w:t>etc</w:t>
            </w:r>
            <w:proofErr w:type="spellEnd"/>
            <w:r w:rsidR="005B38FA" w:rsidRPr="00117DB0">
              <w:rPr>
                <w:rFonts w:ascii="Garamond" w:hAnsi="Garamond"/>
                <w:sz w:val="28"/>
                <w:szCs w:val="28"/>
              </w:rPr>
              <w:t xml:space="preserve"> </w:t>
            </w:r>
          </w:p>
        </w:tc>
      </w:tr>
    </w:tbl>
    <w:p w:rsidR="00245483" w:rsidRPr="00117DB0" w:rsidRDefault="00245483" w:rsidP="00245483">
      <w:pPr>
        <w:pStyle w:val="ListParagraph"/>
        <w:ind w:left="0"/>
        <w:rPr>
          <w:rFonts w:ascii="Futura Medium" w:hAnsi="Futura Medium"/>
          <w:sz w:val="28"/>
          <w:szCs w:val="28"/>
        </w:rPr>
      </w:pPr>
    </w:p>
    <w:p w:rsidR="00245483" w:rsidRPr="00117DB0" w:rsidRDefault="00245483" w:rsidP="00245483">
      <w:pPr>
        <w:pStyle w:val="ListParagraph"/>
        <w:ind w:left="0"/>
        <w:rPr>
          <w:rFonts w:ascii="Futura Medium" w:hAnsi="Futura Medium"/>
          <w:b/>
          <w:sz w:val="28"/>
          <w:szCs w:val="28"/>
        </w:rPr>
      </w:pPr>
      <w:r w:rsidRPr="00117DB0">
        <w:rPr>
          <w:rFonts w:ascii="Futura Medium" w:hAnsi="Futura Medium"/>
          <w:b/>
          <w:sz w:val="28"/>
          <w:szCs w:val="28"/>
          <w:u w:val="single"/>
        </w:rPr>
        <w:t>Conclusion</w:t>
      </w:r>
      <w:r w:rsidRPr="00117DB0">
        <w:rPr>
          <w:rFonts w:ascii="Futura Medium" w:hAnsi="Futura Medium"/>
          <w:b/>
          <w:sz w:val="28"/>
          <w:szCs w:val="28"/>
        </w:rPr>
        <w:t>:</w:t>
      </w:r>
    </w:p>
    <w:p w:rsidR="00F91157" w:rsidRPr="00117DB0" w:rsidRDefault="00F91157" w:rsidP="00C4354F">
      <w:pPr>
        <w:pStyle w:val="ListParagraph"/>
        <w:numPr>
          <w:ilvl w:val="0"/>
          <w:numId w:val="31"/>
        </w:numPr>
        <w:rPr>
          <w:rFonts w:ascii="Garamond" w:hAnsi="Garamond"/>
          <w:sz w:val="28"/>
          <w:szCs w:val="28"/>
        </w:rPr>
      </w:pPr>
      <w:r w:rsidRPr="00117DB0">
        <w:rPr>
          <w:rFonts w:ascii="Futura Medium" w:hAnsi="Futura Medium"/>
          <w:b/>
          <w:sz w:val="28"/>
          <w:szCs w:val="28"/>
          <w:lang w:val="en-GB"/>
        </w:rPr>
        <w:t>Option B:</w:t>
      </w:r>
      <w:r w:rsidRPr="00117DB0">
        <w:rPr>
          <w:rFonts w:ascii="Futura Medium" w:hAnsi="Futura Medium"/>
          <w:sz w:val="28"/>
          <w:szCs w:val="28"/>
          <w:lang w:val="en-GB"/>
        </w:rPr>
        <w:t xml:space="preserve">  </w:t>
      </w:r>
      <w:r w:rsidR="00C4354F" w:rsidRPr="00117DB0">
        <w:rPr>
          <w:rFonts w:ascii="Garamond" w:hAnsi="Garamond"/>
          <w:sz w:val="28"/>
          <w:szCs w:val="28"/>
        </w:rPr>
        <w:t xml:space="preserve">Connect power from Gbaran CPF Others, RMU (SB130C1) to Gbaran EPF </w:t>
      </w:r>
      <w:r w:rsidRPr="00117DB0">
        <w:rPr>
          <w:rFonts w:ascii="Garamond" w:hAnsi="Garamond"/>
          <w:sz w:val="28"/>
          <w:szCs w:val="28"/>
        </w:rPr>
        <w:t xml:space="preserve">based on design calculation is the preferred immediate option, considering the current available load in </w:t>
      </w:r>
      <w:r w:rsidR="00C4354F" w:rsidRPr="00117DB0">
        <w:rPr>
          <w:rFonts w:ascii="Garamond" w:hAnsi="Garamond"/>
          <w:sz w:val="28"/>
          <w:szCs w:val="28"/>
        </w:rPr>
        <w:t>Gbaran EPF</w:t>
      </w:r>
      <w:r w:rsidRPr="00117DB0">
        <w:rPr>
          <w:rFonts w:ascii="Garamond" w:hAnsi="Garamond"/>
          <w:sz w:val="28"/>
          <w:szCs w:val="28"/>
        </w:rPr>
        <w:t xml:space="preserve">. </w:t>
      </w:r>
    </w:p>
    <w:p w:rsidR="00F91157" w:rsidRPr="00117DB0" w:rsidRDefault="00F91157" w:rsidP="00C0588B">
      <w:pPr>
        <w:rPr>
          <w:rFonts w:ascii="Garamond" w:hAnsi="Garamond"/>
          <w:sz w:val="28"/>
          <w:szCs w:val="28"/>
        </w:rPr>
      </w:pPr>
      <w:r w:rsidRPr="00117DB0">
        <w:rPr>
          <w:rFonts w:ascii="Garamond" w:hAnsi="Garamond"/>
          <w:sz w:val="28"/>
          <w:szCs w:val="28"/>
        </w:rPr>
        <w:t>The options selected will ach</w:t>
      </w:r>
      <w:r w:rsidR="00D835A6" w:rsidRPr="00117DB0">
        <w:rPr>
          <w:rFonts w:ascii="Garamond" w:hAnsi="Garamond"/>
          <w:sz w:val="28"/>
          <w:szCs w:val="28"/>
        </w:rPr>
        <w:t>ieve a</w:t>
      </w:r>
      <w:r w:rsidRPr="00117DB0">
        <w:rPr>
          <w:rFonts w:ascii="Garamond" w:hAnsi="Garamond"/>
          <w:sz w:val="28"/>
          <w:szCs w:val="28"/>
        </w:rPr>
        <w:t xml:space="preserve"> cost savings circa </w:t>
      </w:r>
      <w:r w:rsidRPr="006A6863">
        <w:rPr>
          <w:rFonts w:ascii="Garamond" w:hAnsi="Garamond"/>
          <w:b/>
          <w:bCs/>
          <w:color w:val="FF0000"/>
          <w:sz w:val="28"/>
          <w:szCs w:val="28"/>
        </w:rPr>
        <w:t>$176k</w:t>
      </w:r>
      <w:ins w:id="2" w:author="Onumadu, Chibuzo S SPDC-PTE/EUPE" w:date="2017-08-07T10:54:00Z">
        <w:r w:rsidR="009F01B5">
          <w:rPr>
            <w:rFonts w:ascii="Garamond" w:hAnsi="Garamond"/>
            <w:b/>
            <w:bCs/>
            <w:color w:val="FF0000"/>
            <w:sz w:val="28"/>
            <w:szCs w:val="28"/>
          </w:rPr>
          <w:t xml:space="preserve"> excluding the cost saving on </w:t>
        </w:r>
        <w:proofErr w:type="gramStart"/>
        <w:r w:rsidR="009F01B5">
          <w:rPr>
            <w:rFonts w:ascii="Garamond" w:hAnsi="Garamond"/>
            <w:b/>
            <w:bCs/>
            <w:color w:val="FF0000"/>
            <w:sz w:val="28"/>
            <w:szCs w:val="28"/>
          </w:rPr>
          <w:t>transformer  to</w:t>
        </w:r>
      </w:ins>
      <w:proofErr w:type="gramEnd"/>
      <w:ins w:id="3" w:author="Onumadu, Chibuzo S SPDC-PTE/EUPE" w:date="2017-08-07T10:55:00Z">
        <w:r w:rsidR="009F01B5">
          <w:rPr>
            <w:rFonts w:ascii="Garamond" w:hAnsi="Garamond"/>
            <w:b/>
            <w:bCs/>
            <w:color w:val="FF0000"/>
            <w:sz w:val="28"/>
            <w:szCs w:val="28"/>
          </w:rPr>
          <w:t xml:space="preserve"> be resourced from KI </w:t>
        </w:r>
      </w:ins>
      <w:r w:rsidRPr="00117DB0">
        <w:rPr>
          <w:rFonts w:ascii="Garamond" w:hAnsi="Garamond"/>
          <w:sz w:val="28"/>
          <w:szCs w:val="28"/>
        </w:rPr>
        <w:t xml:space="preserve">, on diesel consumption, maintenance costs, deferment from </w:t>
      </w:r>
      <w:r w:rsidR="00C0588B" w:rsidRPr="00117DB0">
        <w:rPr>
          <w:rFonts w:ascii="Garamond" w:hAnsi="Garamond"/>
          <w:sz w:val="28"/>
          <w:szCs w:val="28"/>
        </w:rPr>
        <w:t xml:space="preserve">facility </w:t>
      </w:r>
      <w:r w:rsidRPr="00117DB0">
        <w:rPr>
          <w:rFonts w:ascii="Garamond" w:hAnsi="Garamond"/>
          <w:sz w:val="28"/>
          <w:szCs w:val="28"/>
        </w:rPr>
        <w:t xml:space="preserve">trips, </w:t>
      </w:r>
      <w:r w:rsidR="00C0588B" w:rsidRPr="00117DB0">
        <w:rPr>
          <w:rFonts w:ascii="Garamond" w:hAnsi="Garamond"/>
          <w:sz w:val="28"/>
          <w:szCs w:val="28"/>
        </w:rPr>
        <w:t xml:space="preserve">improved plant availability </w:t>
      </w:r>
      <w:r w:rsidRPr="00117DB0">
        <w:rPr>
          <w:rFonts w:ascii="Garamond" w:hAnsi="Garamond"/>
          <w:sz w:val="28"/>
          <w:szCs w:val="28"/>
        </w:rPr>
        <w:t xml:space="preserve">and </w:t>
      </w:r>
      <w:r w:rsidR="00C0588B" w:rsidRPr="00117DB0">
        <w:rPr>
          <w:rFonts w:ascii="Garamond" w:hAnsi="Garamond"/>
          <w:sz w:val="28"/>
          <w:szCs w:val="28"/>
        </w:rPr>
        <w:t xml:space="preserve">improved </w:t>
      </w:r>
      <w:r w:rsidRPr="00117DB0">
        <w:rPr>
          <w:rFonts w:ascii="Garamond" w:hAnsi="Garamond"/>
          <w:sz w:val="28"/>
          <w:szCs w:val="28"/>
        </w:rPr>
        <w:t>asset integrity</w:t>
      </w:r>
      <w:r w:rsidR="00C0588B" w:rsidRPr="00117DB0">
        <w:rPr>
          <w:rFonts w:ascii="Garamond" w:hAnsi="Garamond"/>
          <w:sz w:val="28"/>
          <w:szCs w:val="28"/>
        </w:rPr>
        <w:t xml:space="preserve"> reliability.</w:t>
      </w:r>
    </w:p>
    <w:p w:rsidR="00252652" w:rsidRDefault="00D91EE4" w:rsidP="00071D5D">
      <w:pPr>
        <w:rPr>
          <w:ins w:id="4" w:author="Onumadu, Chibuzo S SPDC-PTE/EUPE" w:date="2017-08-07T11:00:00Z"/>
          <w:rFonts w:ascii="Garamond" w:hAnsi="Garamond"/>
          <w:sz w:val="28"/>
          <w:szCs w:val="28"/>
        </w:rPr>
      </w:pPr>
      <w:ins w:id="5" w:author="Onumadu, Chibuzo S SPDC-PTE/EUPE" w:date="2017-08-07T10:57:00Z">
        <w:r>
          <w:rPr>
            <w:rFonts w:ascii="Garamond" w:hAnsi="Garamond"/>
            <w:sz w:val="28"/>
            <w:szCs w:val="28"/>
          </w:rPr>
          <w:t>Also total Cost saving = design cost + equi</w:t>
        </w:r>
      </w:ins>
      <w:ins w:id="6" w:author="Onumadu, Chibuzo S SPDC-PTE/EUPE" w:date="2017-08-07T10:58:00Z">
        <w:r>
          <w:rPr>
            <w:rFonts w:ascii="Garamond" w:hAnsi="Garamond"/>
            <w:sz w:val="28"/>
            <w:szCs w:val="28"/>
          </w:rPr>
          <w:t xml:space="preserve">pment+ </w:t>
        </w:r>
        <w:proofErr w:type="spellStart"/>
        <w:proofErr w:type="gramStart"/>
        <w:r>
          <w:rPr>
            <w:rFonts w:ascii="Garamond" w:hAnsi="Garamond"/>
            <w:sz w:val="28"/>
            <w:szCs w:val="28"/>
          </w:rPr>
          <w:t>opex</w:t>
        </w:r>
        <w:proofErr w:type="spellEnd"/>
        <w:r>
          <w:rPr>
            <w:rFonts w:ascii="Garamond" w:hAnsi="Garamond"/>
            <w:sz w:val="28"/>
            <w:szCs w:val="28"/>
          </w:rPr>
          <w:t xml:space="preserve"> .</w:t>
        </w:r>
        <w:proofErr w:type="gramEnd"/>
        <w:r>
          <w:rPr>
            <w:rFonts w:ascii="Garamond" w:hAnsi="Garamond"/>
            <w:sz w:val="28"/>
            <w:szCs w:val="28"/>
          </w:rPr>
          <w:t xml:space="preserve">  SEDO cost will ca. </w:t>
        </w:r>
      </w:ins>
      <w:ins w:id="7" w:author="Onumadu, Chibuzo S SPDC-PTE/EUPE" w:date="2017-08-07T10:59:00Z">
        <w:r>
          <w:rPr>
            <w:rFonts w:ascii="Garamond" w:hAnsi="Garamond"/>
            <w:sz w:val="28"/>
            <w:szCs w:val="28"/>
          </w:rPr>
          <w:t xml:space="preserve">250k; Transformer cost 11kv/415 500KVA check </w:t>
        </w:r>
        <w:proofErr w:type="spellStart"/>
        <w:r>
          <w:rPr>
            <w:rFonts w:ascii="Garamond" w:hAnsi="Garamond"/>
            <w:sz w:val="28"/>
            <w:szCs w:val="28"/>
          </w:rPr>
          <w:t>SAP</w:t>
        </w:r>
      </w:ins>
      <w:ins w:id="8" w:author="Onumadu, Chibuzo S SPDC-PTE/EUPE" w:date="2017-08-15T09:50:00Z">
        <w:r w:rsidR="00252652">
          <w:rPr>
            <w:rFonts w:ascii="Garamond" w:hAnsi="Garamond"/>
            <w:sz w:val="28"/>
            <w:szCs w:val="28"/>
          </w:rPr>
          <w:t>n</w:t>
        </w:r>
        <w:proofErr w:type="spellEnd"/>
        <w:r w:rsidR="00252652">
          <w:rPr>
            <w:rFonts w:ascii="Garamond" w:hAnsi="Garamond"/>
            <w:sz w:val="28"/>
            <w:szCs w:val="28"/>
          </w:rPr>
          <w:t xml:space="preserve"> </w:t>
        </w:r>
        <w:proofErr w:type="gramStart"/>
        <w:r w:rsidR="00252652">
          <w:rPr>
            <w:rFonts w:ascii="Garamond" w:hAnsi="Garamond"/>
            <w:sz w:val="28"/>
            <w:szCs w:val="28"/>
          </w:rPr>
          <w:t>( NGN</w:t>
        </w:r>
        <w:proofErr w:type="gramEnd"/>
        <w:r w:rsidR="00252652">
          <w:rPr>
            <w:rFonts w:ascii="Garamond" w:hAnsi="Garamond"/>
            <w:sz w:val="28"/>
            <w:szCs w:val="28"/>
          </w:rPr>
          <w:t xml:space="preserve"> 5m Convert to dollars) </w:t>
        </w:r>
      </w:ins>
      <w:ins w:id="9" w:author="Onumadu, Chibuzo S SPDC-PTE/EUPE" w:date="2017-08-07T10:59:00Z">
        <w:r>
          <w:rPr>
            <w:rFonts w:ascii="Garamond" w:hAnsi="Garamond"/>
            <w:sz w:val="28"/>
            <w:szCs w:val="28"/>
          </w:rPr>
          <w:t xml:space="preserve"> . But this is going free is</w:t>
        </w:r>
      </w:ins>
      <w:ins w:id="10" w:author="Onumadu, Chibuzo S SPDC-PTE/EUPE" w:date="2017-08-07T11:00:00Z">
        <w:r w:rsidR="00252652">
          <w:rPr>
            <w:rFonts w:ascii="Garamond" w:hAnsi="Garamond"/>
            <w:sz w:val="28"/>
            <w:szCs w:val="28"/>
          </w:rPr>
          <w:t>sued from KI</w:t>
        </w:r>
      </w:ins>
    </w:p>
    <w:p w:rsidR="00252652" w:rsidRPr="00117DB0" w:rsidRDefault="00252652" w:rsidP="00071D5D">
      <w:pPr>
        <w:rPr>
          <w:rFonts w:ascii="Garamond" w:hAnsi="Garamond"/>
          <w:sz w:val="28"/>
          <w:szCs w:val="28"/>
        </w:rPr>
      </w:pPr>
      <w:ins w:id="11" w:author="Onumadu, Chibuzo S SPDC-PTE/EUPE" w:date="2017-08-15T09:51:00Z">
        <w:r>
          <w:rPr>
            <w:rFonts w:ascii="Garamond" w:hAnsi="Garamond"/>
            <w:sz w:val="28"/>
            <w:szCs w:val="28"/>
          </w:rPr>
          <w:t xml:space="preserve">= $176k +250K + 5000000/305 = $xxx </w:t>
        </w:r>
      </w:ins>
      <w:bookmarkStart w:id="12" w:name="_GoBack"/>
      <w:bookmarkEnd w:id="12"/>
    </w:p>
    <w:p w:rsidR="00F91157" w:rsidRPr="00117DB0" w:rsidRDefault="00F91157" w:rsidP="00071D5D">
      <w:pPr>
        <w:rPr>
          <w:rFonts w:ascii="Garamond" w:hAnsi="Garamond"/>
          <w:sz w:val="28"/>
          <w:szCs w:val="28"/>
        </w:rPr>
      </w:pPr>
    </w:p>
    <w:p w:rsidR="007C024E" w:rsidRPr="00117DB0" w:rsidRDefault="00293442" w:rsidP="00071D5D">
      <w:pPr>
        <w:rPr>
          <w:rFonts w:ascii="Futura Medium" w:eastAsia="Times New Roman" w:hAnsi="Futura Medium" w:cs="Arial"/>
          <w:b/>
          <w:caps/>
          <w:color w:val="000000"/>
          <w:sz w:val="28"/>
          <w:szCs w:val="28"/>
          <w:lang w:eastAsia="nl-NL"/>
        </w:rPr>
      </w:pPr>
      <w:r w:rsidRPr="00117DB0">
        <w:rPr>
          <w:rFonts w:ascii="Futura Medium" w:eastAsia="Times New Roman" w:hAnsi="Futura Medium" w:cs="Arial"/>
          <w:b/>
          <w:caps/>
          <w:color w:val="000000"/>
          <w:sz w:val="28"/>
          <w:szCs w:val="28"/>
          <w:lang w:eastAsia="nl-NL"/>
        </w:rPr>
        <w:lastRenderedPageBreak/>
        <w:t xml:space="preserve">TECHNICAL </w:t>
      </w:r>
      <w:r w:rsidR="000A51D3" w:rsidRPr="00117DB0">
        <w:rPr>
          <w:rFonts w:ascii="Futura Medium" w:eastAsia="Times New Roman" w:hAnsi="Futura Medium" w:cs="Arial"/>
          <w:b/>
          <w:caps/>
          <w:color w:val="000000"/>
          <w:sz w:val="28"/>
          <w:szCs w:val="28"/>
          <w:lang w:eastAsia="nl-NL"/>
        </w:rPr>
        <w:t xml:space="preserve">REVIEW SUMMARY </w:t>
      </w:r>
    </w:p>
    <w:p w:rsidR="000A51D3" w:rsidRPr="00117DB0" w:rsidRDefault="00F06EFE" w:rsidP="007C024E">
      <w:pPr>
        <w:spacing w:before="60" w:after="60" w:line="280" w:lineRule="atLeast"/>
        <w:jc w:val="both"/>
        <w:rPr>
          <w:rFonts w:ascii="Futura Medium" w:eastAsia="Times New Roman" w:hAnsi="Futura Medium" w:cs="Times New Roman"/>
          <w:b/>
          <w:color w:val="000000"/>
          <w:sz w:val="28"/>
          <w:szCs w:val="28"/>
          <w:u w:val="single"/>
          <w:lang w:eastAsia="nl-NL"/>
        </w:rPr>
      </w:pPr>
      <w:r w:rsidRPr="00117DB0">
        <w:rPr>
          <w:rFonts w:ascii="Futura Medium" w:eastAsia="Times New Roman" w:hAnsi="Futura Medium" w:cs="Times New Roman"/>
          <w:b/>
          <w:color w:val="000000"/>
          <w:sz w:val="28"/>
          <w:szCs w:val="28"/>
          <w:u w:val="single"/>
          <w:lang w:eastAsia="nl-NL"/>
        </w:rPr>
        <w:t>Team members</w:t>
      </w:r>
    </w:p>
    <w:p w:rsidR="00306657" w:rsidRDefault="00306657" w:rsidP="00293442">
      <w:pPr>
        <w:spacing w:before="60" w:after="60" w:line="280" w:lineRule="atLeast"/>
        <w:jc w:val="both"/>
        <w:rPr>
          <w:ins w:id="13" w:author="Onumadu, Chibuzo S SPDC-PTE/EUPE" w:date="2017-08-15T08:31:00Z"/>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Chibuzo Onumadu – Principal Electrical Engineer</w:t>
      </w:r>
    </w:p>
    <w:p w:rsidR="001B0650" w:rsidRPr="00117DB0" w:rsidRDefault="001B0650" w:rsidP="00293442">
      <w:pPr>
        <w:spacing w:before="60" w:after="60" w:line="280" w:lineRule="atLeast"/>
        <w:jc w:val="both"/>
        <w:rPr>
          <w:rFonts w:ascii="Futura Medium" w:eastAsia="Times New Roman" w:hAnsi="Futura Medium" w:cs="Times New Roman"/>
          <w:color w:val="000000"/>
          <w:sz w:val="28"/>
          <w:szCs w:val="28"/>
          <w:lang w:eastAsia="nl-NL"/>
        </w:rPr>
      </w:pPr>
      <w:ins w:id="14" w:author="Onumadu, Chibuzo S SPDC-PTE/EUPE" w:date="2017-08-15T08:31:00Z">
        <w:r>
          <w:rPr>
            <w:rFonts w:ascii="Futura Medium" w:eastAsia="Times New Roman" w:hAnsi="Futura Medium" w:cs="Times New Roman"/>
            <w:color w:val="000000"/>
            <w:sz w:val="28"/>
            <w:szCs w:val="28"/>
            <w:lang w:eastAsia="nl-NL"/>
          </w:rPr>
          <w:t xml:space="preserve">Tokoni </w:t>
        </w:r>
        <w:proofErr w:type="spellStart"/>
        <w:r>
          <w:rPr>
            <w:rFonts w:ascii="Futura Medium" w:eastAsia="Times New Roman" w:hAnsi="Futura Medium" w:cs="Times New Roman"/>
            <w:color w:val="000000"/>
            <w:sz w:val="28"/>
            <w:szCs w:val="28"/>
            <w:lang w:eastAsia="nl-NL"/>
          </w:rPr>
          <w:t>Amasiemeka</w:t>
        </w:r>
        <w:proofErr w:type="spellEnd"/>
        <w:r>
          <w:rPr>
            <w:rFonts w:ascii="Futura Medium" w:eastAsia="Times New Roman" w:hAnsi="Futura Medium" w:cs="Times New Roman"/>
            <w:color w:val="000000"/>
            <w:sz w:val="28"/>
            <w:szCs w:val="28"/>
            <w:lang w:eastAsia="nl-NL"/>
          </w:rPr>
          <w:t xml:space="preserve"> – Senior Elec</w:t>
        </w:r>
      </w:ins>
      <w:ins w:id="15" w:author="Onumadu, Chibuzo S SPDC-PTE/EUPE" w:date="2017-08-15T08:32:00Z">
        <w:r>
          <w:rPr>
            <w:rFonts w:ascii="Futura Medium" w:eastAsia="Times New Roman" w:hAnsi="Futura Medium" w:cs="Times New Roman"/>
            <w:color w:val="000000"/>
            <w:sz w:val="28"/>
            <w:szCs w:val="28"/>
            <w:lang w:eastAsia="nl-NL"/>
          </w:rPr>
          <w:t xml:space="preserve">trical Engineer </w:t>
        </w:r>
      </w:ins>
    </w:p>
    <w:p w:rsidR="00B375D6" w:rsidRPr="00117DB0" w:rsidRDefault="00AC4BFB" w:rsidP="00AC4BFB">
      <w:pPr>
        <w:spacing w:before="60" w:after="60" w:line="280" w:lineRule="atLeast"/>
        <w:jc w:val="both"/>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Anongo Sesugh</w:t>
      </w:r>
      <w:r w:rsidR="00C17C94" w:rsidRPr="00117DB0">
        <w:rPr>
          <w:rFonts w:ascii="Futura Medium" w:eastAsia="Times New Roman" w:hAnsi="Futura Medium" w:cs="Times New Roman"/>
          <w:color w:val="000000"/>
          <w:sz w:val="28"/>
          <w:szCs w:val="28"/>
          <w:lang w:eastAsia="nl-NL"/>
        </w:rPr>
        <w:t xml:space="preserve"> </w:t>
      </w:r>
      <w:r w:rsidR="00B375D6" w:rsidRPr="00117DB0">
        <w:rPr>
          <w:rFonts w:ascii="Futura Medium" w:eastAsia="Times New Roman" w:hAnsi="Futura Medium" w:cs="Times New Roman"/>
          <w:color w:val="000000"/>
          <w:sz w:val="28"/>
          <w:szCs w:val="28"/>
          <w:lang w:eastAsia="nl-NL"/>
        </w:rPr>
        <w:t>–</w:t>
      </w:r>
      <w:r w:rsidR="00C17C94" w:rsidRPr="00117DB0">
        <w:rPr>
          <w:rFonts w:ascii="Futura Medium" w:eastAsia="Times New Roman" w:hAnsi="Futura Medium" w:cs="Times New Roman"/>
          <w:color w:val="000000"/>
          <w:sz w:val="28"/>
          <w:szCs w:val="28"/>
          <w:lang w:eastAsia="nl-NL"/>
        </w:rPr>
        <w:t xml:space="preserve"> Field Team Lead (Elect), </w:t>
      </w:r>
      <w:r w:rsidRPr="00117DB0">
        <w:rPr>
          <w:rFonts w:ascii="Futura Medium" w:eastAsia="Times New Roman" w:hAnsi="Futura Medium" w:cs="Times New Roman"/>
          <w:color w:val="000000"/>
          <w:sz w:val="28"/>
          <w:szCs w:val="28"/>
          <w:lang w:eastAsia="nl-NL"/>
        </w:rPr>
        <w:t>Gbaran</w:t>
      </w:r>
    </w:p>
    <w:p w:rsidR="00C17C94" w:rsidRPr="00117DB0" w:rsidRDefault="00AC4BFB" w:rsidP="00AC4BFB">
      <w:pPr>
        <w:spacing w:before="60" w:after="60" w:line="280" w:lineRule="atLeast"/>
        <w:jc w:val="both"/>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Alozie Godfrey</w:t>
      </w:r>
      <w:r w:rsidR="00C17C94" w:rsidRPr="00117DB0">
        <w:rPr>
          <w:rFonts w:ascii="Futura Medium" w:eastAsia="Times New Roman" w:hAnsi="Futura Medium" w:cs="Times New Roman"/>
          <w:color w:val="000000"/>
          <w:sz w:val="28"/>
          <w:szCs w:val="28"/>
          <w:lang w:eastAsia="nl-NL"/>
        </w:rPr>
        <w:t xml:space="preserve"> – Field </w:t>
      </w:r>
      <w:r w:rsidRPr="00117DB0">
        <w:rPr>
          <w:rFonts w:ascii="Futura Medium" w:eastAsia="Times New Roman" w:hAnsi="Futura Medium" w:cs="Times New Roman"/>
          <w:color w:val="000000"/>
          <w:sz w:val="28"/>
          <w:szCs w:val="28"/>
          <w:lang w:eastAsia="nl-NL"/>
        </w:rPr>
        <w:t>Supervisor</w:t>
      </w:r>
      <w:r w:rsidR="00C17C94" w:rsidRPr="00117DB0">
        <w:rPr>
          <w:rFonts w:ascii="Futura Medium" w:eastAsia="Times New Roman" w:hAnsi="Futura Medium" w:cs="Times New Roman"/>
          <w:color w:val="000000"/>
          <w:sz w:val="28"/>
          <w:szCs w:val="28"/>
          <w:lang w:eastAsia="nl-NL"/>
        </w:rPr>
        <w:t xml:space="preserve"> (Elect), </w:t>
      </w:r>
      <w:r w:rsidRPr="00117DB0">
        <w:rPr>
          <w:rFonts w:ascii="Futura Medium" w:eastAsia="Times New Roman" w:hAnsi="Futura Medium" w:cs="Times New Roman"/>
          <w:color w:val="000000"/>
          <w:sz w:val="28"/>
          <w:szCs w:val="28"/>
          <w:lang w:eastAsia="nl-NL"/>
        </w:rPr>
        <w:t>Gbaran</w:t>
      </w:r>
    </w:p>
    <w:p w:rsidR="00AC4BFB" w:rsidRPr="00117DB0" w:rsidRDefault="00AC4BFB" w:rsidP="00AC4BFB">
      <w:pPr>
        <w:spacing w:before="60" w:after="60" w:line="280" w:lineRule="atLeast"/>
        <w:jc w:val="both"/>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Ogbuehi Charles – Field Supervisor (Elect), Gbaran</w:t>
      </w:r>
    </w:p>
    <w:p w:rsidR="00AC4BFB" w:rsidRPr="00117DB0" w:rsidRDefault="00AC4BFB" w:rsidP="00AC4BFB">
      <w:pPr>
        <w:spacing w:before="60" w:after="60" w:line="280" w:lineRule="atLeast"/>
        <w:jc w:val="both"/>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Mohammed, Abdul – Field Technician (Elect), Gbaran</w:t>
      </w:r>
    </w:p>
    <w:p w:rsidR="00C17C94" w:rsidRPr="00117DB0" w:rsidRDefault="00C17C94" w:rsidP="007C024E">
      <w:pPr>
        <w:spacing w:before="60" w:after="60" w:line="280" w:lineRule="atLeast"/>
        <w:jc w:val="both"/>
        <w:rPr>
          <w:rFonts w:ascii="Futura Medium" w:eastAsia="Times New Roman" w:hAnsi="Futura Medium" w:cs="Times New Roman"/>
          <w:color w:val="000000"/>
          <w:sz w:val="28"/>
          <w:szCs w:val="28"/>
          <w:lang w:eastAsia="nl-NL"/>
        </w:rPr>
      </w:pPr>
    </w:p>
    <w:p w:rsidR="00293442" w:rsidRPr="00117DB0" w:rsidRDefault="00293442" w:rsidP="007C024E">
      <w:pPr>
        <w:spacing w:before="60" w:after="60" w:line="280" w:lineRule="atLeast"/>
        <w:jc w:val="both"/>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b/>
          <w:color w:val="000000"/>
          <w:sz w:val="28"/>
          <w:szCs w:val="28"/>
          <w:lang w:eastAsia="nl-NL"/>
        </w:rPr>
        <w:t>Meeting Dates:</w:t>
      </w:r>
      <w:r w:rsidR="00FD1A1A" w:rsidRPr="00117DB0">
        <w:rPr>
          <w:rFonts w:ascii="Futura Medium" w:eastAsia="Times New Roman" w:hAnsi="Futura Medium" w:cs="Times New Roman"/>
          <w:color w:val="000000"/>
          <w:sz w:val="28"/>
          <w:szCs w:val="28"/>
          <w:lang w:eastAsia="nl-NL"/>
        </w:rPr>
        <w:t xml:space="preserve">  </w:t>
      </w:r>
    </w:p>
    <w:p w:rsidR="00293442" w:rsidRPr="00117DB0" w:rsidRDefault="00071D5D" w:rsidP="007C024E">
      <w:pPr>
        <w:spacing w:before="60" w:after="60" w:line="280" w:lineRule="atLeast"/>
        <w:jc w:val="both"/>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t>Bi-Weekly. Starting 24</w:t>
      </w:r>
      <w:r w:rsidR="00327F07" w:rsidRPr="00117DB0">
        <w:rPr>
          <w:rFonts w:ascii="Futura Medium" w:eastAsia="Times New Roman" w:hAnsi="Futura Medium" w:cs="Times New Roman"/>
          <w:color w:val="000000"/>
          <w:sz w:val="28"/>
          <w:szCs w:val="28"/>
          <w:lang w:eastAsia="nl-NL"/>
        </w:rPr>
        <w:t>.06</w:t>
      </w:r>
      <w:r w:rsidR="000840D0" w:rsidRPr="00117DB0">
        <w:rPr>
          <w:rFonts w:ascii="Futura Medium" w:eastAsia="Times New Roman" w:hAnsi="Futura Medium" w:cs="Times New Roman"/>
          <w:color w:val="000000"/>
          <w:sz w:val="28"/>
          <w:szCs w:val="28"/>
          <w:lang w:eastAsia="nl-NL"/>
        </w:rPr>
        <w:t>.2017</w:t>
      </w:r>
    </w:p>
    <w:p w:rsidR="006E0E83" w:rsidRPr="00117DB0" w:rsidRDefault="006E0E83" w:rsidP="007C024E">
      <w:pPr>
        <w:spacing w:before="60" w:after="60" w:line="280" w:lineRule="atLeast"/>
        <w:jc w:val="both"/>
        <w:rPr>
          <w:rFonts w:ascii="Futura Medium" w:eastAsia="Times New Roman" w:hAnsi="Futura Medium" w:cs="Times New Roman"/>
          <w:color w:val="000000"/>
          <w:sz w:val="28"/>
          <w:szCs w:val="28"/>
          <w:lang w:eastAsia="nl-NL"/>
        </w:rPr>
      </w:pPr>
    </w:p>
    <w:p w:rsidR="00BA21EC" w:rsidRPr="00117DB0" w:rsidRDefault="00BA21EC" w:rsidP="0073765E">
      <w:pPr>
        <w:widowControl w:val="0"/>
        <w:numPr>
          <w:ilvl w:val="0"/>
          <w:numId w:val="11"/>
        </w:numPr>
        <w:spacing w:before="220" w:after="100" w:line="280" w:lineRule="atLeast"/>
        <w:outlineLvl w:val="0"/>
        <w:rPr>
          <w:rFonts w:ascii="Futura Medium" w:hAnsi="Futura Medium"/>
          <w:b/>
          <w:sz w:val="28"/>
          <w:szCs w:val="28"/>
          <w:lang w:val="en-GB"/>
        </w:rPr>
      </w:pPr>
      <w:r w:rsidRPr="00117DB0">
        <w:rPr>
          <w:rFonts w:ascii="Futura Medium" w:hAnsi="Futura Medium"/>
          <w:b/>
          <w:sz w:val="28"/>
          <w:szCs w:val="28"/>
          <w:lang w:val="en-GB"/>
        </w:rPr>
        <w:t>REFERENCES</w:t>
      </w:r>
    </w:p>
    <w:p w:rsidR="007627C8" w:rsidRPr="00117DB0" w:rsidRDefault="0073765E" w:rsidP="00071D5D">
      <w:pPr>
        <w:spacing w:before="60" w:after="60" w:line="280" w:lineRule="atLeast"/>
        <w:jc w:val="both"/>
        <w:rPr>
          <w:rFonts w:ascii="Futura Medium" w:hAnsi="Futura Medium"/>
          <w:sz w:val="28"/>
          <w:szCs w:val="28"/>
          <w:lang w:val="en-GB"/>
        </w:rPr>
      </w:pPr>
      <w:r w:rsidRPr="00117DB0">
        <w:rPr>
          <w:rFonts w:ascii="Futura Medium" w:hAnsi="Futura Medium"/>
          <w:sz w:val="28"/>
          <w:szCs w:val="28"/>
          <w:lang w:val="en-GB"/>
        </w:rPr>
        <w:t xml:space="preserve">Attachment 1: </w:t>
      </w:r>
      <w:r w:rsidR="00071D5D" w:rsidRPr="00117DB0">
        <w:rPr>
          <w:rFonts w:ascii="Futura Medium" w:hAnsi="Futura Medium"/>
          <w:sz w:val="28"/>
          <w:szCs w:val="28"/>
          <w:lang w:val="en-GB"/>
        </w:rPr>
        <w:t>E</w:t>
      </w:r>
      <w:r w:rsidR="00C829E4">
        <w:rPr>
          <w:rFonts w:ascii="Futura Medium" w:hAnsi="Futura Medium"/>
          <w:sz w:val="28"/>
          <w:szCs w:val="28"/>
          <w:lang w:val="en-GB"/>
        </w:rPr>
        <w:t xml:space="preserve">PF </w:t>
      </w:r>
      <w:r w:rsidR="00071D5D" w:rsidRPr="00117DB0">
        <w:rPr>
          <w:rFonts w:ascii="Futura Medium" w:hAnsi="Futura Medium"/>
          <w:sz w:val="28"/>
          <w:szCs w:val="28"/>
          <w:lang w:val="en-GB"/>
        </w:rPr>
        <w:t>Load List</w:t>
      </w:r>
      <w:ins w:id="16" w:author="Onumadu, Chibuzo S SPDC-PTE/EUPE" w:date="2017-08-07T10:55:00Z">
        <w:r w:rsidR="007627C8">
          <w:rPr>
            <w:rFonts w:ascii="Futura Medium" w:hAnsi="Futura Medium"/>
            <w:sz w:val="28"/>
            <w:szCs w:val="28"/>
            <w:lang w:val="en-GB"/>
          </w:rPr>
          <w:t xml:space="preserve"> see the </w:t>
        </w:r>
      </w:ins>
      <w:ins w:id="17" w:author="Onumadu, Chibuzo S SPDC-PTE/EUPE" w:date="2017-08-07T10:56:00Z">
        <w:r w:rsidR="007627C8">
          <w:rPr>
            <w:rFonts w:ascii="Futura Medium" w:hAnsi="Futura Medium"/>
            <w:sz w:val="28"/>
            <w:szCs w:val="28"/>
            <w:lang w:val="en-GB"/>
          </w:rPr>
          <w:t xml:space="preserve">updated load list/ </w:t>
        </w:r>
        <w:proofErr w:type="spellStart"/>
        <w:r w:rsidR="007627C8">
          <w:rPr>
            <w:rFonts w:ascii="Futura Medium" w:hAnsi="Futura Medium"/>
            <w:sz w:val="28"/>
            <w:szCs w:val="28"/>
            <w:lang w:val="en-GB"/>
          </w:rPr>
          <w:t>Transforme</w:t>
        </w:r>
        <w:proofErr w:type="spellEnd"/>
        <w:r w:rsidR="007627C8">
          <w:rPr>
            <w:rFonts w:ascii="Futura Medium" w:hAnsi="Futura Medium"/>
            <w:sz w:val="28"/>
            <w:szCs w:val="28"/>
            <w:lang w:val="en-GB"/>
          </w:rPr>
          <w:t xml:space="preserve"> size </w:t>
        </w:r>
        <w:proofErr w:type="spellStart"/>
        <w:proofErr w:type="gramStart"/>
        <w:r w:rsidR="007627C8">
          <w:rPr>
            <w:rFonts w:ascii="Futura Medium" w:hAnsi="Futura Medium"/>
            <w:sz w:val="28"/>
            <w:szCs w:val="28"/>
            <w:lang w:val="en-GB"/>
          </w:rPr>
          <w:t>cal.attached</w:t>
        </w:r>
        <w:proofErr w:type="spellEnd"/>
        <w:proofErr w:type="gramEnd"/>
        <w:r w:rsidR="007627C8">
          <w:rPr>
            <w:rFonts w:ascii="Futura Medium" w:hAnsi="Futura Medium"/>
            <w:sz w:val="28"/>
            <w:szCs w:val="28"/>
            <w:lang w:val="en-GB"/>
          </w:rPr>
          <w:t xml:space="preserve"> to email .</w:t>
        </w:r>
      </w:ins>
    </w:p>
    <w:p w:rsidR="00071D5D" w:rsidRPr="00117DB0" w:rsidRDefault="00C829E4" w:rsidP="00071D5D">
      <w:pPr>
        <w:spacing w:before="60" w:after="60" w:line="280" w:lineRule="atLeast"/>
        <w:jc w:val="both"/>
        <w:rPr>
          <w:rFonts w:ascii="Futura Medium" w:hAnsi="Futura Medium"/>
          <w:sz w:val="28"/>
          <w:szCs w:val="28"/>
          <w:lang w:val="en-GB"/>
        </w:rPr>
      </w:pPr>
      <w:r>
        <w:rPr>
          <w:rFonts w:ascii="Futura Medium" w:hAnsi="Futura Medium"/>
          <w:sz w:val="28"/>
          <w:szCs w:val="28"/>
          <w:lang w:val="en-GB"/>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50.2pt" o:ole="">
            <v:imagedata r:id="rId8" o:title=""/>
          </v:shape>
          <o:OLEObject Type="Embed" ProgID="Excel.Sheet.12" ShapeID="_x0000_i1025" DrawAspect="Icon" ObjectID="_1564295889" r:id="rId9"/>
        </w:object>
      </w:r>
    </w:p>
    <w:p w:rsidR="00071D5D" w:rsidRPr="00117DB0" w:rsidRDefault="00071D5D" w:rsidP="007C024E">
      <w:pPr>
        <w:spacing w:before="60" w:after="60" w:line="280" w:lineRule="atLeast"/>
        <w:jc w:val="both"/>
        <w:rPr>
          <w:rFonts w:ascii="Futura Medium" w:hAnsi="Futura Medium"/>
          <w:sz w:val="28"/>
          <w:szCs w:val="28"/>
          <w:lang w:val="en-GB"/>
        </w:rPr>
      </w:pPr>
    </w:p>
    <w:p w:rsidR="003729FC" w:rsidRPr="00117DB0" w:rsidRDefault="003729FC" w:rsidP="003729FC">
      <w:pPr>
        <w:spacing w:before="60" w:after="60" w:line="280" w:lineRule="atLeast"/>
        <w:jc w:val="both"/>
        <w:rPr>
          <w:rFonts w:ascii="Futura Medium" w:hAnsi="Futura Medium"/>
          <w:sz w:val="28"/>
          <w:szCs w:val="28"/>
          <w:lang w:val="en-GB"/>
        </w:rPr>
      </w:pPr>
      <w:r w:rsidRPr="00117DB0">
        <w:rPr>
          <w:rFonts w:ascii="Futura Medium" w:hAnsi="Futura Medium"/>
          <w:sz w:val="28"/>
          <w:szCs w:val="28"/>
          <w:lang w:val="en-GB"/>
        </w:rPr>
        <w:t>Attachment 2: MTO List.</w:t>
      </w:r>
    </w:p>
    <w:bookmarkStart w:id="18" w:name="_MON_1560226532"/>
    <w:bookmarkEnd w:id="18"/>
    <w:p w:rsidR="0080597C" w:rsidRDefault="004200B7" w:rsidP="007C024E">
      <w:pPr>
        <w:spacing w:before="60" w:after="60" w:line="280" w:lineRule="atLeast"/>
        <w:jc w:val="both"/>
        <w:rPr>
          <w:rFonts w:ascii="Futura Medium" w:eastAsia="Times New Roman" w:hAnsi="Futura Medium" w:cs="Times New Roman"/>
          <w:color w:val="000000"/>
          <w:sz w:val="28"/>
          <w:szCs w:val="28"/>
          <w:lang w:eastAsia="nl-NL"/>
        </w:rPr>
      </w:pPr>
      <w:r>
        <w:rPr>
          <w:rFonts w:ascii="Futura Medium" w:eastAsia="Times New Roman" w:hAnsi="Futura Medium" w:cs="Times New Roman"/>
          <w:color w:val="000000"/>
          <w:sz w:val="28"/>
          <w:szCs w:val="28"/>
          <w:lang w:eastAsia="nl-NL"/>
        </w:rPr>
        <w:object w:dxaOrig="1551" w:dyaOrig="1004">
          <v:shape id="_x0000_i1026" type="#_x0000_t75" style="width:77.55pt;height:50.2pt" o:ole="">
            <v:imagedata r:id="rId10" o:title=""/>
          </v:shape>
          <o:OLEObject Type="Embed" ProgID="Word.Document.12" ShapeID="_x0000_i1026" DrawAspect="Icon" ObjectID="_1564295890" r:id="rId11">
            <o:FieldCodes>\s</o:FieldCodes>
          </o:OLEObject>
        </w:object>
      </w:r>
      <w:ins w:id="19" w:author="Onumadu, Chibuzo S SPDC-PTE/EUPE" w:date="2017-08-07T10:56:00Z">
        <w:r w:rsidR="007627C8">
          <w:rPr>
            <w:rFonts w:ascii="Futura Medium" w:eastAsia="Times New Roman" w:hAnsi="Futura Medium" w:cs="Times New Roman"/>
            <w:color w:val="000000"/>
            <w:sz w:val="28"/>
            <w:szCs w:val="28"/>
            <w:lang w:eastAsia="nl-NL"/>
          </w:rPr>
          <w:t xml:space="preserve"> </w:t>
        </w:r>
      </w:ins>
      <w:ins w:id="20" w:author="Onumadu, Chibuzo S SPDC-PTE/EUPE" w:date="2017-08-07T10:57:00Z">
        <w:r w:rsidR="007627C8">
          <w:rPr>
            <w:rFonts w:ascii="Futura Medium" w:eastAsia="Times New Roman" w:hAnsi="Futura Medium" w:cs="Times New Roman"/>
            <w:color w:val="000000"/>
            <w:sz w:val="28"/>
            <w:szCs w:val="28"/>
            <w:lang w:eastAsia="nl-NL"/>
          </w:rPr>
          <w:t>update the correct size of required transformer based on the calculation.</w:t>
        </w:r>
      </w:ins>
    </w:p>
    <w:p w:rsidR="00BA21EC" w:rsidRDefault="00BA21EC" w:rsidP="007C024E">
      <w:pPr>
        <w:spacing w:before="60" w:after="60" w:line="280" w:lineRule="atLeast"/>
        <w:jc w:val="both"/>
        <w:rPr>
          <w:rFonts w:ascii="Futura Medium" w:eastAsia="Times New Roman" w:hAnsi="Futura Medium" w:cs="Times New Roman"/>
          <w:color w:val="000000"/>
          <w:sz w:val="28"/>
          <w:szCs w:val="28"/>
          <w:lang w:eastAsia="nl-NL"/>
        </w:rPr>
      </w:pPr>
    </w:p>
    <w:p w:rsidR="0080597C" w:rsidRDefault="0080597C" w:rsidP="007C024E">
      <w:pPr>
        <w:spacing w:before="60" w:after="60" w:line="280" w:lineRule="atLeast"/>
        <w:jc w:val="both"/>
        <w:rPr>
          <w:rFonts w:ascii="Futura Medium" w:eastAsia="Times New Roman" w:hAnsi="Futura Medium" w:cs="Times New Roman"/>
          <w:color w:val="000000"/>
          <w:sz w:val="28"/>
          <w:szCs w:val="28"/>
          <w:lang w:eastAsia="nl-NL"/>
        </w:rPr>
      </w:pPr>
    </w:p>
    <w:p w:rsidR="0080597C" w:rsidRDefault="0080597C" w:rsidP="007C024E">
      <w:pPr>
        <w:spacing w:before="60" w:after="60" w:line="280" w:lineRule="atLeast"/>
        <w:jc w:val="both"/>
        <w:rPr>
          <w:rFonts w:ascii="Futura Medium" w:eastAsia="Times New Roman" w:hAnsi="Futura Medium" w:cs="Times New Roman"/>
          <w:color w:val="000000"/>
          <w:sz w:val="28"/>
          <w:szCs w:val="28"/>
          <w:lang w:eastAsia="nl-NL"/>
        </w:rPr>
      </w:pPr>
    </w:p>
    <w:p w:rsidR="0080597C" w:rsidRPr="00117DB0" w:rsidRDefault="0080597C" w:rsidP="007C024E">
      <w:pPr>
        <w:spacing w:before="60" w:after="60" w:line="280" w:lineRule="atLeast"/>
        <w:jc w:val="both"/>
        <w:rPr>
          <w:rFonts w:ascii="Futura Medium" w:eastAsia="Times New Roman" w:hAnsi="Futura Medium" w:cs="Times New Roman"/>
          <w:color w:val="000000"/>
          <w:sz w:val="28"/>
          <w:szCs w:val="28"/>
          <w:lang w:eastAsia="nl-NL"/>
        </w:rPr>
      </w:pPr>
    </w:p>
    <w:p w:rsidR="00790EA9" w:rsidRPr="00117DB0" w:rsidRDefault="00790EA9" w:rsidP="00790EA9">
      <w:pPr>
        <w:spacing w:before="60" w:after="60" w:line="280" w:lineRule="atLeast"/>
        <w:jc w:val="both"/>
        <w:rPr>
          <w:rFonts w:ascii="Futura Medium" w:hAnsi="Futura Medium"/>
          <w:sz w:val="28"/>
          <w:szCs w:val="28"/>
          <w:lang w:val="en-GB"/>
        </w:rPr>
      </w:pPr>
      <w:r w:rsidRPr="00117DB0">
        <w:rPr>
          <w:rFonts w:ascii="Futura Medium" w:hAnsi="Futura Medium"/>
          <w:sz w:val="28"/>
          <w:szCs w:val="28"/>
          <w:lang w:val="en-GB"/>
        </w:rPr>
        <w:t>Attachment 3: Calculations.</w:t>
      </w:r>
    </w:p>
    <w:bookmarkStart w:id="21" w:name="_MON_1555438996"/>
    <w:bookmarkEnd w:id="21"/>
    <w:p w:rsidR="00CE4E5A" w:rsidRPr="00117DB0" w:rsidRDefault="00BE10B9" w:rsidP="00790EA9">
      <w:pPr>
        <w:spacing w:before="60" w:after="60" w:line="280" w:lineRule="atLeast"/>
        <w:jc w:val="both"/>
        <w:rPr>
          <w:rFonts w:ascii="Futura Medium" w:eastAsia="Times New Roman" w:hAnsi="Futura Medium" w:cs="Times New Roman"/>
          <w:color w:val="000000"/>
          <w:sz w:val="28"/>
          <w:szCs w:val="28"/>
          <w:lang w:eastAsia="nl-NL"/>
        </w:rPr>
      </w:pPr>
      <w:r w:rsidRPr="00117DB0">
        <w:rPr>
          <w:rFonts w:ascii="Futura Medium" w:eastAsia="Times New Roman" w:hAnsi="Futura Medium" w:cs="Times New Roman"/>
          <w:color w:val="000000"/>
          <w:sz w:val="28"/>
          <w:szCs w:val="28"/>
          <w:lang w:eastAsia="nl-NL"/>
        </w:rPr>
        <w:object w:dxaOrig="1551" w:dyaOrig="1004">
          <v:shape id="_x0000_i1027" type="#_x0000_t75" style="width:77.55pt;height:50.2pt" o:ole="">
            <v:imagedata r:id="rId12" o:title=""/>
          </v:shape>
          <o:OLEObject Type="Embed" ProgID="Word.Document.12" ShapeID="_x0000_i1027" DrawAspect="Icon" ObjectID="_1564295891" r:id="rId13">
            <o:FieldCodes>\s</o:FieldCodes>
          </o:OLEObject>
        </w:object>
      </w:r>
    </w:p>
    <w:p w:rsidR="00C829E4" w:rsidRDefault="008C7865" w:rsidP="008C7865">
      <w:pPr>
        <w:spacing w:before="60" w:after="60" w:line="280" w:lineRule="atLeast"/>
        <w:jc w:val="both"/>
        <w:rPr>
          <w:rFonts w:ascii="Futura Medium" w:hAnsi="Futura Medium"/>
          <w:sz w:val="28"/>
          <w:szCs w:val="28"/>
          <w:lang w:val="en-GB"/>
        </w:rPr>
      </w:pPr>
      <w:r w:rsidRPr="00117DB0">
        <w:rPr>
          <w:rFonts w:ascii="Futura Medium" w:hAnsi="Futura Medium"/>
          <w:sz w:val="28"/>
          <w:szCs w:val="28"/>
          <w:lang w:val="en-GB"/>
        </w:rPr>
        <w:t>Attachment 4: SLD for E</w:t>
      </w:r>
      <w:r w:rsidR="00C829E4">
        <w:rPr>
          <w:rFonts w:ascii="Futura Medium" w:hAnsi="Futura Medium"/>
          <w:sz w:val="28"/>
          <w:szCs w:val="28"/>
          <w:lang w:val="en-GB"/>
        </w:rPr>
        <w:t>PF</w:t>
      </w:r>
      <w:ins w:id="22" w:author="Onumadu, Chibuzo S SPDC-PTE/EUPE" w:date="2017-08-07T10:55:00Z">
        <w:r w:rsidR="007627C8">
          <w:rPr>
            <w:rFonts w:ascii="Futura Medium" w:hAnsi="Futura Medium"/>
            <w:sz w:val="28"/>
            <w:szCs w:val="28"/>
            <w:lang w:val="en-GB"/>
          </w:rPr>
          <w:t xml:space="preserve">- No attachment </w:t>
        </w:r>
      </w:ins>
    </w:p>
    <w:p w:rsidR="00C829E4" w:rsidRDefault="00C829E4" w:rsidP="008C7865">
      <w:pPr>
        <w:spacing w:before="60" w:after="60" w:line="280" w:lineRule="atLeast"/>
        <w:jc w:val="both"/>
        <w:rPr>
          <w:rFonts w:ascii="Futura Medium" w:hAnsi="Futura Medium"/>
          <w:sz w:val="28"/>
          <w:szCs w:val="28"/>
          <w:lang w:val="en-GB"/>
        </w:rPr>
      </w:pPr>
    </w:p>
    <w:p w:rsidR="008C7865" w:rsidRPr="00117DB0" w:rsidRDefault="008C7865" w:rsidP="008C7865">
      <w:pPr>
        <w:spacing w:before="60" w:after="60" w:line="280" w:lineRule="atLeast"/>
        <w:jc w:val="both"/>
        <w:rPr>
          <w:rFonts w:ascii="Futura Medium" w:hAnsi="Futura Medium"/>
          <w:sz w:val="28"/>
          <w:szCs w:val="28"/>
          <w:lang w:val="en-GB"/>
        </w:rPr>
      </w:pPr>
      <w:r w:rsidRPr="00117DB0">
        <w:rPr>
          <w:rFonts w:ascii="Futura Medium" w:hAnsi="Futura Medium"/>
          <w:sz w:val="28"/>
          <w:szCs w:val="28"/>
          <w:lang w:val="en-GB"/>
        </w:rPr>
        <w:t xml:space="preserve"> </w:t>
      </w:r>
      <w:r w:rsidR="00C829E4">
        <w:rPr>
          <w:rFonts w:ascii="Futura Medium" w:hAnsi="Futura Medium"/>
          <w:sz w:val="28"/>
          <w:szCs w:val="28"/>
          <w:lang w:val="en-GB"/>
        </w:rPr>
        <w:t xml:space="preserve">Attachment 5: SLD for SB130C1 </w:t>
      </w:r>
      <w:proofErr w:type="spellStart"/>
      <w:r w:rsidR="00C829E4">
        <w:rPr>
          <w:rFonts w:ascii="Futura Medium" w:hAnsi="Futura Medium"/>
          <w:sz w:val="28"/>
          <w:szCs w:val="28"/>
          <w:lang w:val="en-GB"/>
        </w:rPr>
        <w:t>Gbaran</w:t>
      </w:r>
      <w:proofErr w:type="spellEnd"/>
      <w:r w:rsidR="00C829E4">
        <w:rPr>
          <w:rFonts w:ascii="Futura Medium" w:hAnsi="Futura Medium"/>
          <w:sz w:val="28"/>
          <w:szCs w:val="28"/>
          <w:lang w:val="en-GB"/>
        </w:rPr>
        <w:t xml:space="preserve"> Others</w:t>
      </w:r>
      <w:r w:rsidRPr="00117DB0">
        <w:rPr>
          <w:rFonts w:ascii="Futura Medium" w:hAnsi="Futura Medium"/>
          <w:sz w:val="28"/>
          <w:szCs w:val="28"/>
          <w:lang w:val="en-GB"/>
        </w:rPr>
        <w:t>.</w:t>
      </w:r>
      <w:ins w:id="23" w:author="Onumadu, Chibuzo S SPDC-PTE/EUPE" w:date="2017-08-07T10:55:00Z">
        <w:r w:rsidR="007627C8">
          <w:rPr>
            <w:rFonts w:ascii="Futura Medium" w:hAnsi="Futura Medium"/>
            <w:sz w:val="28"/>
            <w:szCs w:val="28"/>
            <w:lang w:val="en-GB"/>
          </w:rPr>
          <w:t xml:space="preserve"> No attachment </w:t>
        </w:r>
      </w:ins>
    </w:p>
    <w:p w:rsidR="008C7865" w:rsidRPr="00117DB0" w:rsidRDefault="008C7865" w:rsidP="008C7865">
      <w:pPr>
        <w:spacing w:before="60" w:after="60" w:line="280" w:lineRule="atLeast"/>
        <w:jc w:val="both"/>
        <w:rPr>
          <w:rFonts w:ascii="Futura Medium" w:hAnsi="Futura Medium"/>
          <w:sz w:val="28"/>
          <w:szCs w:val="28"/>
          <w:lang w:val="en-GB"/>
        </w:rPr>
      </w:pPr>
    </w:p>
    <w:p w:rsidR="008C7865" w:rsidRPr="00117DB0" w:rsidRDefault="008C7865" w:rsidP="00790EA9">
      <w:pPr>
        <w:spacing w:before="60" w:after="60" w:line="280" w:lineRule="atLeast"/>
        <w:jc w:val="both"/>
        <w:rPr>
          <w:rFonts w:ascii="Futura Medium" w:eastAsia="Times New Roman" w:hAnsi="Futura Medium" w:cs="Times New Roman"/>
          <w:color w:val="000000"/>
          <w:sz w:val="28"/>
          <w:szCs w:val="28"/>
          <w:lang w:eastAsia="nl-NL"/>
        </w:rPr>
      </w:pPr>
    </w:p>
    <w:sectPr w:rsidR="008C7865" w:rsidRPr="00117DB0" w:rsidSect="00074826">
      <w:headerReference w:type="default" r:id="rId14"/>
      <w:footerReference w:type="default" r:id="rId15"/>
      <w:headerReference w:type="first" r:id="rId16"/>
      <w:pgSz w:w="11906" w:h="16838"/>
      <w:pgMar w:top="-268" w:right="1196" w:bottom="0" w:left="126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A16" w:rsidRDefault="009A2A16" w:rsidP="00FB73AD">
      <w:pPr>
        <w:spacing w:after="0" w:line="240" w:lineRule="auto"/>
      </w:pPr>
      <w:r>
        <w:separator/>
      </w:r>
    </w:p>
  </w:endnote>
  <w:endnote w:type="continuationSeparator" w:id="0">
    <w:p w:rsidR="009A2A16" w:rsidRDefault="009A2A16" w:rsidP="00FB7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TT) Regular">
    <w:panose1 w:val="00000000000000000000"/>
    <w:charset w:val="02"/>
    <w:family w:val="auto"/>
    <w:notTrueType/>
    <w:pitch w:val="default"/>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Futura Medium">
    <w:panose1 w:val="00000400000000000000"/>
    <w:charset w:val="00"/>
    <w:family w:val="auto"/>
    <w:pitch w:val="variable"/>
    <w:sig w:usb0="00000003" w:usb1="00000000" w:usb2="00000000" w:usb3="00000000" w:csb0="00000001" w:csb1="00000000"/>
  </w:font>
  <w:font w:name="Futura Std Medium">
    <w:panose1 w:val="00000000000000000000"/>
    <w:charset w:val="00"/>
    <w:family w:val="swiss"/>
    <w:notTrueType/>
    <w:pitch w:val="variable"/>
    <w:sig w:usb0="800000AF" w:usb1="4000204A" w:usb2="00000000" w:usb3="00000000" w:csb0="00000001" w:csb1="00000000"/>
  </w:font>
  <w:font w:name="Futura Bold">
    <w:panose1 w:val="00000900000000000000"/>
    <w:charset w:val="00"/>
    <w:family w:val="auto"/>
    <w:pitch w:val="variable"/>
    <w:sig w:usb0="00000003" w:usb1="00000000"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90B" w:rsidRPr="00D22CEB" w:rsidRDefault="0035390B" w:rsidP="00074826">
    <w:pPr>
      <w:pStyle w:val="Footer"/>
      <w:ind w:left="-180" w:right="-270"/>
      <w:rPr>
        <w:sz w:val="16"/>
        <w:szCs w:val="16"/>
      </w:rPr>
    </w:pPr>
    <w:r>
      <w:rPr>
        <w:rFonts w:asciiTheme="majorHAnsi" w:eastAsiaTheme="majorEastAsia" w:hAnsiTheme="majorHAnsi" w:cstheme="majorBidi"/>
        <w:sz w:val="16"/>
        <w:szCs w:val="16"/>
      </w:rPr>
      <w:t xml:space="preserve"> </w:t>
    </w:r>
    <w:r>
      <w:rPr>
        <w:sz w:val="16"/>
        <w:szCs w:val="16"/>
      </w:rPr>
      <w:t>PTE-EUPE-</w:t>
    </w:r>
    <w:r w:rsidRPr="00074826">
      <w:t xml:space="preserve"> </w:t>
    </w:r>
    <w:r w:rsidRPr="00D22CEB">
      <w:rPr>
        <w:sz w:val="16"/>
        <w:szCs w:val="16"/>
      </w:rPr>
      <w:t>This Document is Controlled Electronically and</w:t>
    </w:r>
    <w:r>
      <w:rPr>
        <w:sz w:val="16"/>
        <w:szCs w:val="16"/>
      </w:rPr>
      <w:t xml:space="preserve"> is Uncontrolled when Printed R01 </w:t>
    </w:r>
    <w:r w:rsidRPr="00D22CEB">
      <w:rPr>
        <w:sz w:val="16"/>
        <w:szCs w:val="16"/>
      </w:rPr>
      <w:t xml:space="preserve">Page </w:t>
    </w:r>
    <w:r w:rsidRPr="00D22CEB">
      <w:rPr>
        <w:sz w:val="16"/>
        <w:szCs w:val="16"/>
      </w:rPr>
      <w:fldChar w:fldCharType="begin"/>
    </w:r>
    <w:r w:rsidRPr="00D22CEB">
      <w:rPr>
        <w:sz w:val="16"/>
        <w:szCs w:val="16"/>
      </w:rPr>
      <w:instrText xml:space="preserve"> PAGE   \* MERGEFORMAT </w:instrText>
    </w:r>
    <w:r w:rsidRPr="00D22CEB">
      <w:rPr>
        <w:sz w:val="16"/>
        <w:szCs w:val="16"/>
      </w:rPr>
      <w:fldChar w:fldCharType="separate"/>
    </w:r>
    <w:r w:rsidR="00252652">
      <w:rPr>
        <w:noProof/>
        <w:sz w:val="16"/>
        <w:szCs w:val="16"/>
      </w:rPr>
      <w:t>4</w:t>
    </w:r>
    <w:r w:rsidRPr="00D22CEB">
      <w:rPr>
        <w:sz w:val="16"/>
        <w:szCs w:val="16"/>
      </w:rPr>
      <w:fldChar w:fldCharType="end"/>
    </w:r>
    <w:r w:rsidRPr="00D22CEB">
      <w:rPr>
        <w:sz w:val="16"/>
        <w:szCs w:val="16"/>
      </w:rPr>
      <w:t xml:space="preserve"> Security Class: Restricted</w:t>
    </w:r>
  </w:p>
  <w:p w:rsidR="0035390B" w:rsidRPr="00D22CEB" w:rsidRDefault="0035390B" w:rsidP="00E96CB0">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A16" w:rsidRDefault="009A2A16" w:rsidP="00FB73AD">
      <w:pPr>
        <w:spacing w:after="0" w:line="240" w:lineRule="auto"/>
      </w:pPr>
      <w:r>
        <w:separator/>
      </w:r>
    </w:p>
  </w:footnote>
  <w:footnote w:type="continuationSeparator" w:id="0">
    <w:p w:rsidR="009A2A16" w:rsidRDefault="009A2A16" w:rsidP="00FB7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90B" w:rsidRDefault="0035390B">
    <w:pPr>
      <w:pStyle w:val="Header"/>
      <w:rPr>
        <w:rFonts w:asciiTheme="majorHAnsi" w:hAnsiTheme="majorHAnsi"/>
        <w:color w:val="4F81BD" w:themeColor="accent1"/>
      </w:rPr>
    </w:pPr>
  </w:p>
  <w:p w:rsidR="0035390B" w:rsidRDefault="0035390B">
    <w:pPr>
      <w:pStyle w:val="Header"/>
      <w:rPr>
        <w:rFonts w:asciiTheme="majorHAnsi" w:hAnsiTheme="majorHAnsi"/>
        <w:color w:val="4F81BD" w:themeColor="accent1"/>
      </w:rPr>
    </w:pPr>
  </w:p>
  <w:p w:rsidR="0035390B" w:rsidRDefault="0035390B">
    <w:pPr>
      <w:pStyle w:val="Header"/>
      <w:rPr>
        <w:rFonts w:asciiTheme="majorHAnsi" w:hAnsiTheme="majorHAnsi"/>
        <w:color w:val="4F81BD" w:themeColor="accent1"/>
      </w:rPr>
    </w:pPr>
    <w:r>
      <w:rPr>
        <w:rFonts w:asciiTheme="majorHAnsi" w:hAnsiTheme="majorHAnsi"/>
        <w:color w:val="4F81BD" w:themeColor="accent1"/>
      </w:rPr>
      <w:t xml:space="preserve">                                                                     </w:t>
    </w:r>
  </w:p>
  <w:p w:rsidR="0035390B" w:rsidRDefault="0035390B"/>
  <w:p w:rsidR="0035390B" w:rsidRDefault="00353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90B" w:rsidRDefault="0035390B">
    <w:pPr>
      <w:pStyle w:val="Header"/>
    </w:pPr>
  </w:p>
  <w:p w:rsidR="0035390B" w:rsidRDefault="0035390B">
    <w:pPr>
      <w:pStyle w:val="Header"/>
    </w:pPr>
  </w:p>
  <w:p w:rsidR="0035390B" w:rsidRDefault="0035390B">
    <w:pPr>
      <w:pStyle w:val="Header"/>
    </w:pPr>
    <w:r>
      <w:rPr>
        <w:noProof/>
        <w:lang w:val="en-GB" w:eastAsia="en-GB"/>
      </w:rPr>
      <mc:AlternateContent>
        <mc:Choice Requires="wps">
          <w:drawing>
            <wp:anchor distT="0" distB="0" distL="114300" distR="114300" simplePos="0" relativeHeight="251665408" behindDoc="1" locked="0" layoutInCell="1" allowOverlap="1">
              <wp:simplePos x="0" y="0"/>
              <wp:positionH relativeFrom="column">
                <wp:posOffset>135255</wp:posOffset>
              </wp:positionH>
              <wp:positionV relativeFrom="paragraph">
                <wp:posOffset>2105660</wp:posOffset>
              </wp:positionV>
              <wp:extent cx="5622925" cy="6591935"/>
              <wp:effectExtent l="0" t="0" r="0" b="0"/>
              <wp:wrapNone/>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2925" cy="6591935"/>
                      </a:xfrm>
                      <a:prstGeom prst="rect">
                        <a:avLst/>
                      </a:prstGeom>
                      <a:solidFill>
                        <a:srgbClr val="FCEDA2"/>
                      </a:solidFill>
                      <a:ln>
                        <a:noFill/>
                      </a:ln>
                      <a:extLst>
                        <a:ext uri="{91240B29-F687-4F45-9708-019B960494DF}">
                          <a14:hiddenLine xmlns:a14="http://schemas.microsoft.com/office/drawing/2010/main" w="9525">
                            <a:solidFill>
                              <a:srgbClr val="FFFF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106EA" id="Rectangle 6" o:spid="_x0000_s1026" style="position:absolute;margin-left:10.65pt;margin-top:165.8pt;width:442.75pt;height:519.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" fillcolor="#fceda2" stroked="f" strokecolor="yellow"/>
          </w:pict>
        </mc:Fallback>
      </mc:AlternateContent>
    </w:r>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1717040</wp:posOffset>
              </wp:positionH>
              <wp:positionV relativeFrom="paragraph">
                <wp:posOffset>531495</wp:posOffset>
              </wp:positionV>
              <wp:extent cx="4394200" cy="7530465"/>
              <wp:effectExtent l="0" t="0" r="6350" b="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4200" cy="7530465"/>
                      </a:xfrm>
                      <a:prstGeom prst="rect">
                        <a:avLst/>
                      </a:prstGeom>
                      <a:solidFill>
                        <a:srgbClr val="FAE374"/>
                      </a:solidFill>
                      <a:ln>
                        <a:noFill/>
                      </a:ln>
                      <a:extLst>
                        <a:ext uri="{91240B29-F687-4F45-9708-019B960494DF}">
                          <a14:hiddenLine xmlns:a14="http://schemas.microsoft.com/office/drawing/2010/main" w="9525">
                            <a:solidFill>
                              <a:srgbClr val="FFFF00"/>
                            </a:solidFill>
                            <a:miter lim="800000"/>
                            <a:headEnd/>
                            <a:tailEnd/>
                          </a14:hiddenLine>
                        </a:ext>
                      </a:extLst>
                    </wps:spPr>
                    <wps:txbx>
                      <w:txbxContent>
                        <w:p w:rsidR="0035390B" w:rsidRDefault="0035390B" w:rsidP="001F0B3C">
                          <w:pPr>
                            <w:jc w:val="center"/>
                          </w:pPr>
                        </w:p>
                        <w:p w:rsidR="0035390B" w:rsidRDefault="0035390B">
                          <w:r>
                            <w:t xml:space="preserve">     </w:t>
                          </w:r>
                        </w:p>
                        <w:p w:rsidR="0035390B" w:rsidRDefault="003539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0" style="position:absolute;margin-left:135.2pt;margin-top:41.85pt;width:346pt;height:59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" fillcolor="#fae374" stroked="f" strokecolor="yellow">
              <v:textbox>
                <w:txbxContent>
                  <w:p w:rsidR="0035390B" w:rsidRDefault="0035390B" w:rsidP="001F0B3C">
                    <w:pPr>
                      <w:jc w:val="center"/>
                    </w:pPr>
                  </w:p>
                  <w:p w:rsidR="0035390B" w:rsidRDefault="0035390B">
                    <w:r>
                      <w:t xml:space="preserve">     </w:t>
                    </w:r>
                  </w:p>
                  <w:p w:rsidR="0035390B" w:rsidRDefault="0035390B"/>
                </w:txbxContent>
              </v:textbox>
            </v:rect>
          </w:pict>
        </mc:Fallback>
      </mc:AlternateContent>
    </w:r>
    <w:r w:rsidRPr="00A22D78">
      <w:rPr>
        <w:noProof/>
        <w:lang w:val="en-GB" w:eastAsia="en-GB"/>
      </w:rPr>
      <w:drawing>
        <wp:anchor distT="0" distB="0" distL="114300" distR="114300" simplePos="0" relativeHeight="251667456" behindDoc="1" locked="0" layoutInCell="1" allowOverlap="1">
          <wp:simplePos x="0" y="0"/>
          <wp:positionH relativeFrom="column">
            <wp:posOffset>-13970</wp:posOffset>
          </wp:positionH>
          <wp:positionV relativeFrom="paragraph">
            <wp:posOffset>880745</wp:posOffset>
          </wp:positionV>
          <wp:extent cx="889000" cy="818515"/>
          <wp:effectExtent l="0" t="0" r="6350" b="635"/>
          <wp:wrapTight wrapText="bothSides">
            <wp:wrapPolygon edited="0">
              <wp:start x="7406" y="0"/>
              <wp:lineTo x="4629" y="1005"/>
              <wp:lineTo x="0" y="6033"/>
              <wp:lineTo x="0" y="13573"/>
              <wp:lineTo x="2314" y="16087"/>
              <wp:lineTo x="2314" y="19103"/>
              <wp:lineTo x="5091" y="21114"/>
              <wp:lineTo x="9720" y="21114"/>
              <wp:lineTo x="12034" y="21114"/>
              <wp:lineTo x="16663" y="21114"/>
              <wp:lineTo x="19903" y="19103"/>
              <wp:lineTo x="19440" y="16087"/>
              <wp:lineTo x="21291" y="14076"/>
              <wp:lineTo x="21291" y="6033"/>
              <wp:lineTo x="17589" y="1508"/>
              <wp:lineTo x="14349" y="0"/>
              <wp:lineTo x="7406" y="0"/>
            </wp:wrapPolygon>
          </wp:wrapTight>
          <wp:docPr id="6" name="Picture 1" descr="Shell-2010-Pecten-RGBpc.wmf"/>
          <wp:cNvGraphicFramePr/>
          <a:graphic xmlns:a="http://schemas.openxmlformats.org/drawingml/2006/main">
            <a:graphicData uri="http://schemas.openxmlformats.org/drawingml/2006/picture">
              <pic:pic xmlns:pic="http://schemas.openxmlformats.org/drawingml/2006/picture">
                <pic:nvPicPr>
                  <pic:cNvPr id="24" name="Picture 23" descr="Shell-2010-Pecten-RGBpc.wmf"/>
                  <pic:cNvPicPr>
                    <a:picLocks noChangeAspect="1"/>
                  </pic:cNvPicPr>
                </pic:nvPicPr>
                <pic:blipFill>
                  <a:blip r:embed="rId1" cstate="print"/>
                  <a:stretch>
                    <a:fillRect/>
                  </a:stretch>
                </pic:blipFill>
                <pic:spPr>
                  <a:xfrm flipH="1">
                    <a:off x="0" y="0"/>
                    <a:ext cx="889000" cy="81851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502"/>
    <w:multiLevelType w:val="hybridMultilevel"/>
    <w:tmpl w:val="F32C7022"/>
    <w:lvl w:ilvl="0" w:tplc="11DC85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65552A"/>
    <w:multiLevelType w:val="hybridMultilevel"/>
    <w:tmpl w:val="4C18B9E2"/>
    <w:lvl w:ilvl="0" w:tplc="BBD6A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B0792"/>
    <w:multiLevelType w:val="hybridMultilevel"/>
    <w:tmpl w:val="622813B0"/>
    <w:lvl w:ilvl="0" w:tplc="4C3E6F90">
      <w:start w:val="1"/>
      <w:numFmt w:val="decimal"/>
      <w:lvlText w:val="%1."/>
      <w:lvlJc w:val="left"/>
      <w:pPr>
        <w:ind w:left="1125" w:hanging="360"/>
      </w:pPr>
      <w:rPr>
        <w:rFonts w:hint="default"/>
        <w:u w:val="single"/>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3" w15:restartNumberingAfterBreak="0">
    <w:nsid w:val="0B3A6496"/>
    <w:multiLevelType w:val="hybridMultilevel"/>
    <w:tmpl w:val="3A900E04"/>
    <w:lvl w:ilvl="0" w:tplc="AF0A9844">
      <w:start w:val="1"/>
      <w:numFmt w:val="bullet"/>
      <w:lvlText w:val=""/>
      <w:lvlJc w:val="left"/>
      <w:pPr>
        <w:ind w:left="720" w:hanging="360"/>
      </w:pPr>
      <w:rPr>
        <w:rFonts w:ascii="Webdings" w:hAnsi="Web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EA2A41"/>
    <w:multiLevelType w:val="hybridMultilevel"/>
    <w:tmpl w:val="5B900D42"/>
    <w:lvl w:ilvl="0" w:tplc="FC6E92A6">
      <w:start w:val="1"/>
      <w:numFmt w:val="bullet"/>
      <w:pStyle w:val="Bullettext"/>
      <w:lvlText w:val="&lt;"/>
      <w:lvlJc w:val="left"/>
      <w:pPr>
        <w:ind w:left="360" w:hanging="360"/>
      </w:pPr>
      <w:rPr>
        <w:rFonts w:ascii="Webdings" w:hAnsi="Webdings" w:hint="default"/>
        <w:sz w:val="2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4F47B9B"/>
    <w:multiLevelType w:val="hybridMultilevel"/>
    <w:tmpl w:val="98C8E072"/>
    <w:lvl w:ilvl="0" w:tplc="B0D8FEBC">
      <w:start w:val="1"/>
      <w:numFmt w:val="bullet"/>
      <w:lvlText w:val=""/>
      <w:lvlJc w:val="left"/>
      <w:pPr>
        <w:ind w:left="720" w:hanging="360"/>
      </w:pPr>
      <w:rPr>
        <w:rFonts w:ascii="Webdings" w:hAnsi="Webdings" w:hint="default"/>
        <w:color w:val="FFC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8E478C"/>
    <w:multiLevelType w:val="hybridMultilevel"/>
    <w:tmpl w:val="394C9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B453B4"/>
    <w:multiLevelType w:val="hybridMultilevel"/>
    <w:tmpl w:val="AE9AD1D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F9470C"/>
    <w:multiLevelType w:val="hybridMultilevel"/>
    <w:tmpl w:val="A56E13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1CDB3DFB"/>
    <w:multiLevelType w:val="hybridMultilevel"/>
    <w:tmpl w:val="2772868C"/>
    <w:lvl w:ilvl="0" w:tplc="5D1EC0FC">
      <w:numFmt w:val="bullet"/>
      <w:lvlText w:val=""/>
      <w:lvlJc w:val="left"/>
      <w:pPr>
        <w:ind w:left="720" w:hanging="360"/>
      </w:pPr>
      <w:rPr>
        <w:rFonts w:ascii="Webdings (TT) Regular" w:eastAsiaTheme="minorHAnsi" w:hAnsi="Webdings (TT) Regular" w:cs="Webdings (TT) Regular" w:hint="default"/>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CD34487"/>
    <w:multiLevelType w:val="hybridMultilevel"/>
    <w:tmpl w:val="97E2324A"/>
    <w:lvl w:ilvl="0" w:tplc="B546CDAA">
      <w:start w:val="1"/>
      <w:numFmt w:val="bullet"/>
      <w:lvlText w:val="&lt;"/>
      <w:lvlJc w:val="left"/>
      <w:pPr>
        <w:ind w:left="786" w:hanging="360"/>
      </w:pPr>
      <w:rPr>
        <w:rFonts w:ascii="Webdings" w:hAnsi="Webdings" w:hint="default"/>
        <w:sz w:val="20"/>
      </w:rPr>
    </w:lvl>
    <w:lvl w:ilvl="1" w:tplc="B546CDAA">
      <w:start w:val="1"/>
      <w:numFmt w:val="bullet"/>
      <w:lvlText w:val="&lt;"/>
      <w:lvlJc w:val="left"/>
      <w:pPr>
        <w:ind w:left="1506" w:hanging="360"/>
      </w:pPr>
      <w:rPr>
        <w:rFonts w:ascii="Webdings" w:hAnsi="Webdings" w:hint="default"/>
        <w:sz w:val="20"/>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1" w15:restartNumberingAfterBreak="0">
    <w:nsid w:val="33C36A79"/>
    <w:multiLevelType w:val="hybridMultilevel"/>
    <w:tmpl w:val="C262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315A3"/>
    <w:multiLevelType w:val="hybridMultilevel"/>
    <w:tmpl w:val="B5DAEED4"/>
    <w:lvl w:ilvl="0" w:tplc="096CF7BE">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E537B"/>
    <w:multiLevelType w:val="multilevel"/>
    <w:tmpl w:val="D9F88FEA"/>
    <w:lvl w:ilvl="0">
      <w:start w:val="2"/>
      <w:numFmt w:val="decimal"/>
      <w:lvlText w:val="%1.0"/>
      <w:lvlJc w:val="left"/>
      <w:pPr>
        <w:tabs>
          <w:tab w:val="num" w:pos="570"/>
        </w:tabs>
        <w:ind w:left="570" w:hanging="570"/>
      </w:pPr>
      <w:rPr>
        <w:rFonts w:hint="default"/>
      </w:rPr>
    </w:lvl>
    <w:lvl w:ilvl="1">
      <w:start w:val="1"/>
      <w:numFmt w:val="decimal"/>
      <w:lvlText w:val="%1.%2"/>
      <w:lvlJc w:val="left"/>
      <w:pPr>
        <w:tabs>
          <w:tab w:val="num" w:pos="1287"/>
        </w:tabs>
        <w:ind w:left="1287" w:hanging="72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696"/>
        </w:tabs>
        <w:ind w:left="6696" w:hanging="2160"/>
      </w:pPr>
      <w:rPr>
        <w:rFonts w:hint="default"/>
      </w:rPr>
    </w:lvl>
  </w:abstractNum>
  <w:abstractNum w:abstractNumId="14" w15:restartNumberingAfterBreak="0">
    <w:nsid w:val="3C0A069F"/>
    <w:multiLevelType w:val="hybridMultilevel"/>
    <w:tmpl w:val="7C089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6A0AB3"/>
    <w:multiLevelType w:val="hybridMultilevel"/>
    <w:tmpl w:val="394C9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B67107"/>
    <w:multiLevelType w:val="hybridMultilevel"/>
    <w:tmpl w:val="5582F34E"/>
    <w:lvl w:ilvl="0" w:tplc="0F0A4326">
      <w:start w:val="3"/>
      <w:numFmt w:val="decimal"/>
      <w:lvlText w:val="%1."/>
      <w:lvlJc w:val="left"/>
      <w:pPr>
        <w:ind w:left="1485" w:hanging="360"/>
      </w:pPr>
      <w:rPr>
        <w:rFonts w:hint="default"/>
        <w:u w:val="single"/>
      </w:r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17" w15:restartNumberingAfterBreak="0">
    <w:nsid w:val="4A735FE8"/>
    <w:multiLevelType w:val="hybridMultilevel"/>
    <w:tmpl w:val="A0D491FE"/>
    <w:lvl w:ilvl="0" w:tplc="C36A3F38">
      <w:numFmt w:val="bullet"/>
      <w:lvlText w:val="-"/>
      <w:lvlJc w:val="left"/>
      <w:pPr>
        <w:ind w:left="3960" w:hanging="360"/>
      </w:pPr>
      <w:rPr>
        <w:rFonts w:ascii="Calibri" w:eastAsiaTheme="minorEastAsia" w:hAnsi="Calibri" w:cs="Calibr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8" w15:restartNumberingAfterBreak="0">
    <w:nsid w:val="4E462C04"/>
    <w:multiLevelType w:val="hybridMultilevel"/>
    <w:tmpl w:val="DFCA02E8"/>
    <w:lvl w:ilvl="0" w:tplc="3764871A">
      <w:start w:val="1"/>
      <w:numFmt w:val="decimal"/>
      <w:lvlText w:val="%1."/>
      <w:lvlJc w:val="left"/>
      <w:pPr>
        <w:ind w:left="2286" w:hanging="87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15:restartNumberingAfterBreak="0">
    <w:nsid w:val="4EAD77D7"/>
    <w:multiLevelType w:val="hybridMultilevel"/>
    <w:tmpl w:val="84D68C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F242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54C0998"/>
    <w:multiLevelType w:val="hybridMultilevel"/>
    <w:tmpl w:val="55B2FE9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3413D3"/>
    <w:multiLevelType w:val="hybridMultilevel"/>
    <w:tmpl w:val="4038FDA0"/>
    <w:lvl w:ilvl="0" w:tplc="D5F80FF4">
      <w:start w:val="1"/>
      <w:numFmt w:val="decimal"/>
      <w:lvlText w:val="%1."/>
      <w:lvlJc w:val="left"/>
      <w:pPr>
        <w:ind w:left="1125" w:hanging="360"/>
      </w:pPr>
      <w:rPr>
        <w:rFonts w:hint="default"/>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3" w15:restartNumberingAfterBreak="0">
    <w:nsid w:val="5A374412"/>
    <w:multiLevelType w:val="hybridMultilevel"/>
    <w:tmpl w:val="627ED716"/>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C6B5020"/>
    <w:multiLevelType w:val="hybridMultilevel"/>
    <w:tmpl w:val="EE62C91A"/>
    <w:lvl w:ilvl="0" w:tplc="99FA81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C72F7"/>
    <w:multiLevelType w:val="hybridMultilevel"/>
    <w:tmpl w:val="B6AC6D7A"/>
    <w:lvl w:ilvl="0" w:tplc="1A72EBD4">
      <w:start w:val="1"/>
      <w:numFmt w:val="decimal"/>
      <w:lvlText w:val="%1."/>
      <w:lvlJc w:val="left"/>
      <w:pPr>
        <w:ind w:left="1080" w:hanging="360"/>
      </w:pPr>
      <w:rPr>
        <w:rFonts w:asciiTheme="minorHAnsi" w:hAnsiTheme="minorHAnsi" w:cstheme="minorHAnsi" w:hint="default"/>
        <w:sz w:val="1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5135F82"/>
    <w:multiLevelType w:val="hybridMultilevel"/>
    <w:tmpl w:val="9A72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2F47FA"/>
    <w:multiLevelType w:val="hybridMultilevel"/>
    <w:tmpl w:val="2BB08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541471"/>
    <w:multiLevelType w:val="hybridMultilevel"/>
    <w:tmpl w:val="D0B8C8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490230"/>
    <w:multiLevelType w:val="hybridMultilevel"/>
    <w:tmpl w:val="1C7650E6"/>
    <w:lvl w:ilvl="0" w:tplc="3764871A">
      <w:start w:val="1"/>
      <w:numFmt w:val="decimal"/>
      <w:lvlText w:val="%1."/>
      <w:lvlJc w:val="left"/>
      <w:pPr>
        <w:ind w:left="1590" w:hanging="870"/>
      </w:pPr>
      <w:rPr>
        <w:rFonts w:hint="default"/>
      </w:rPr>
    </w:lvl>
    <w:lvl w:ilvl="1" w:tplc="0409000F">
      <w:start w:val="1"/>
      <w:numFmt w:val="decimal"/>
      <w:lvlText w:val="%2."/>
      <w:lvlJc w:val="left"/>
      <w:pPr>
        <w:ind w:left="744" w:hanging="360"/>
      </w:pPr>
    </w:lvl>
    <w:lvl w:ilvl="2" w:tplc="0409001B" w:tentative="1">
      <w:start w:val="1"/>
      <w:numFmt w:val="lowerRoman"/>
      <w:lvlText w:val="%3."/>
      <w:lvlJc w:val="right"/>
      <w:pPr>
        <w:ind w:left="1464" w:hanging="180"/>
      </w:pPr>
    </w:lvl>
    <w:lvl w:ilvl="3" w:tplc="0409000F" w:tentative="1">
      <w:start w:val="1"/>
      <w:numFmt w:val="decimal"/>
      <w:lvlText w:val="%4."/>
      <w:lvlJc w:val="left"/>
      <w:pPr>
        <w:ind w:left="2184" w:hanging="360"/>
      </w:pPr>
    </w:lvl>
    <w:lvl w:ilvl="4" w:tplc="04090019" w:tentative="1">
      <w:start w:val="1"/>
      <w:numFmt w:val="lowerLetter"/>
      <w:lvlText w:val="%5."/>
      <w:lvlJc w:val="left"/>
      <w:pPr>
        <w:ind w:left="2904" w:hanging="360"/>
      </w:pPr>
    </w:lvl>
    <w:lvl w:ilvl="5" w:tplc="0409001B" w:tentative="1">
      <w:start w:val="1"/>
      <w:numFmt w:val="lowerRoman"/>
      <w:lvlText w:val="%6."/>
      <w:lvlJc w:val="right"/>
      <w:pPr>
        <w:ind w:left="3624" w:hanging="180"/>
      </w:pPr>
    </w:lvl>
    <w:lvl w:ilvl="6" w:tplc="0409000F" w:tentative="1">
      <w:start w:val="1"/>
      <w:numFmt w:val="decimal"/>
      <w:lvlText w:val="%7."/>
      <w:lvlJc w:val="left"/>
      <w:pPr>
        <w:ind w:left="4344" w:hanging="360"/>
      </w:pPr>
    </w:lvl>
    <w:lvl w:ilvl="7" w:tplc="04090019" w:tentative="1">
      <w:start w:val="1"/>
      <w:numFmt w:val="lowerLetter"/>
      <w:lvlText w:val="%8."/>
      <w:lvlJc w:val="left"/>
      <w:pPr>
        <w:ind w:left="5064" w:hanging="360"/>
      </w:pPr>
    </w:lvl>
    <w:lvl w:ilvl="8" w:tplc="0409001B" w:tentative="1">
      <w:start w:val="1"/>
      <w:numFmt w:val="lowerRoman"/>
      <w:lvlText w:val="%9."/>
      <w:lvlJc w:val="right"/>
      <w:pPr>
        <w:ind w:left="5784" w:hanging="180"/>
      </w:pPr>
    </w:lvl>
  </w:abstractNum>
  <w:abstractNum w:abstractNumId="30" w15:restartNumberingAfterBreak="0">
    <w:nsid w:val="76724595"/>
    <w:multiLevelType w:val="hybridMultilevel"/>
    <w:tmpl w:val="489850F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7"/>
  </w:num>
  <w:num w:numId="2">
    <w:abstractNumId w:val="3"/>
  </w:num>
  <w:num w:numId="3">
    <w:abstractNumId w:val="5"/>
  </w:num>
  <w:num w:numId="4">
    <w:abstractNumId w:val="4"/>
  </w:num>
  <w:num w:numId="5">
    <w:abstractNumId w:val="9"/>
  </w:num>
  <w:num w:numId="6">
    <w:abstractNumId w:val="10"/>
  </w:num>
  <w:num w:numId="7">
    <w:abstractNumId w:val="11"/>
  </w:num>
  <w:num w:numId="8">
    <w:abstractNumId w:val="17"/>
  </w:num>
  <w:num w:numId="9">
    <w:abstractNumId w:val="20"/>
  </w:num>
  <w:num w:numId="10">
    <w:abstractNumId w:val="19"/>
  </w:num>
  <w:num w:numId="11">
    <w:abstractNumId w:val="13"/>
  </w:num>
  <w:num w:numId="12">
    <w:abstractNumId w:val="24"/>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14"/>
  </w:num>
  <w:num w:numId="17">
    <w:abstractNumId w:val="27"/>
  </w:num>
  <w:num w:numId="18">
    <w:abstractNumId w:val="26"/>
  </w:num>
  <w:num w:numId="19">
    <w:abstractNumId w:val="25"/>
  </w:num>
  <w:num w:numId="20">
    <w:abstractNumId w:val="0"/>
  </w:num>
  <w:num w:numId="21">
    <w:abstractNumId w:val="22"/>
  </w:num>
  <w:num w:numId="22">
    <w:abstractNumId w:val="30"/>
  </w:num>
  <w:num w:numId="23">
    <w:abstractNumId w:val="18"/>
  </w:num>
  <w:num w:numId="24">
    <w:abstractNumId w:val="29"/>
  </w:num>
  <w:num w:numId="25">
    <w:abstractNumId w:val="15"/>
  </w:num>
  <w:num w:numId="26">
    <w:abstractNumId w:val="6"/>
  </w:num>
  <w:num w:numId="27">
    <w:abstractNumId w:val="2"/>
  </w:num>
  <w:num w:numId="28">
    <w:abstractNumId w:val="21"/>
  </w:num>
  <w:num w:numId="29">
    <w:abstractNumId w:val="16"/>
  </w:num>
  <w:num w:numId="30">
    <w:abstractNumId w:val="23"/>
  </w:num>
  <w:num w:numId="3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numadu, Chibuzo S SPDC-PTE/EUPE">
    <w15:presenceInfo w15:providerId="AD" w15:userId="S-1-5-21-1202660629-507921405-682003330-98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16B"/>
    <w:rsid w:val="00000169"/>
    <w:rsid w:val="00001C8C"/>
    <w:rsid w:val="00002246"/>
    <w:rsid w:val="00005541"/>
    <w:rsid w:val="00007545"/>
    <w:rsid w:val="0001048C"/>
    <w:rsid w:val="00010DB7"/>
    <w:rsid w:val="000114F5"/>
    <w:rsid w:val="00011DB7"/>
    <w:rsid w:val="000138D7"/>
    <w:rsid w:val="00014A71"/>
    <w:rsid w:val="0001788E"/>
    <w:rsid w:val="00021466"/>
    <w:rsid w:val="00022DEA"/>
    <w:rsid w:val="00027255"/>
    <w:rsid w:val="00030A01"/>
    <w:rsid w:val="00035204"/>
    <w:rsid w:val="000422BB"/>
    <w:rsid w:val="00047353"/>
    <w:rsid w:val="00050669"/>
    <w:rsid w:val="00050735"/>
    <w:rsid w:val="00052C26"/>
    <w:rsid w:val="00054B3B"/>
    <w:rsid w:val="000622A0"/>
    <w:rsid w:val="0006353C"/>
    <w:rsid w:val="00063631"/>
    <w:rsid w:val="00063EAD"/>
    <w:rsid w:val="00071D5D"/>
    <w:rsid w:val="00074826"/>
    <w:rsid w:val="0008053C"/>
    <w:rsid w:val="00081F19"/>
    <w:rsid w:val="0008367C"/>
    <w:rsid w:val="00083A2C"/>
    <w:rsid w:val="000840D0"/>
    <w:rsid w:val="00085B13"/>
    <w:rsid w:val="0009007F"/>
    <w:rsid w:val="00090AEA"/>
    <w:rsid w:val="000936BB"/>
    <w:rsid w:val="00094062"/>
    <w:rsid w:val="000A22C6"/>
    <w:rsid w:val="000A4004"/>
    <w:rsid w:val="000A51D3"/>
    <w:rsid w:val="000B1E5B"/>
    <w:rsid w:val="000B3A3E"/>
    <w:rsid w:val="000B4C10"/>
    <w:rsid w:val="000B4C60"/>
    <w:rsid w:val="000D760B"/>
    <w:rsid w:val="000F0AC7"/>
    <w:rsid w:val="000F1CBF"/>
    <w:rsid w:val="000F76E6"/>
    <w:rsid w:val="00100BFB"/>
    <w:rsid w:val="00101768"/>
    <w:rsid w:val="0010456E"/>
    <w:rsid w:val="001121C8"/>
    <w:rsid w:val="00117DB0"/>
    <w:rsid w:val="00123965"/>
    <w:rsid w:val="00126CBA"/>
    <w:rsid w:val="00131069"/>
    <w:rsid w:val="001319A4"/>
    <w:rsid w:val="00133654"/>
    <w:rsid w:val="00133794"/>
    <w:rsid w:val="0013448B"/>
    <w:rsid w:val="00135B18"/>
    <w:rsid w:val="00137313"/>
    <w:rsid w:val="00144E74"/>
    <w:rsid w:val="0014627D"/>
    <w:rsid w:val="00146713"/>
    <w:rsid w:val="00147164"/>
    <w:rsid w:val="00150075"/>
    <w:rsid w:val="00162454"/>
    <w:rsid w:val="0016482B"/>
    <w:rsid w:val="001658AC"/>
    <w:rsid w:val="00177220"/>
    <w:rsid w:val="00182C7B"/>
    <w:rsid w:val="00182EB3"/>
    <w:rsid w:val="001849D1"/>
    <w:rsid w:val="00185552"/>
    <w:rsid w:val="00190C61"/>
    <w:rsid w:val="001929A9"/>
    <w:rsid w:val="001959E5"/>
    <w:rsid w:val="0019655B"/>
    <w:rsid w:val="001A0593"/>
    <w:rsid w:val="001A6E2D"/>
    <w:rsid w:val="001B01AF"/>
    <w:rsid w:val="001B0650"/>
    <w:rsid w:val="001B102B"/>
    <w:rsid w:val="001B3058"/>
    <w:rsid w:val="001B57BA"/>
    <w:rsid w:val="001B6624"/>
    <w:rsid w:val="001C1809"/>
    <w:rsid w:val="001C3BD8"/>
    <w:rsid w:val="001C6EAB"/>
    <w:rsid w:val="001D327A"/>
    <w:rsid w:val="001D4AAF"/>
    <w:rsid w:val="001E1933"/>
    <w:rsid w:val="001E5A59"/>
    <w:rsid w:val="001F0B3C"/>
    <w:rsid w:val="001F4931"/>
    <w:rsid w:val="00214AE0"/>
    <w:rsid w:val="002152E4"/>
    <w:rsid w:val="0021590E"/>
    <w:rsid w:val="00221B84"/>
    <w:rsid w:val="002245D3"/>
    <w:rsid w:val="00230AC8"/>
    <w:rsid w:val="002310D6"/>
    <w:rsid w:val="002313A8"/>
    <w:rsid w:val="002362A1"/>
    <w:rsid w:val="00236D7C"/>
    <w:rsid w:val="002427C8"/>
    <w:rsid w:val="00242DBE"/>
    <w:rsid w:val="00242F97"/>
    <w:rsid w:val="002436AA"/>
    <w:rsid w:val="00245483"/>
    <w:rsid w:val="002510A8"/>
    <w:rsid w:val="00252652"/>
    <w:rsid w:val="00260876"/>
    <w:rsid w:val="00261550"/>
    <w:rsid w:val="002651DA"/>
    <w:rsid w:val="00270119"/>
    <w:rsid w:val="00272A70"/>
    <w:rsid w:val="002734AD"/>
    <w:rsid w:val="002737D7"/>
    <w:rsid w:val="00273E60"/>
    <w:rsid w:val="002749FF"/>
    <w:rsid w:val="00276F0D"/>
    <w:rsid w:val="002803B6"/>
    <w:rsid w:val="00282116"/>
    <w:rsid w:val="00282FEB"/>
    <w:rsid w:val="002928E5"/>
    <w:rsid w:val="00293442"/>
    <w:rsid w:val="00293966"/>
    <w:rsid w:val="002A1B4E"/>
    <w:rsid w:val="002A1B9F"/>
    <w:rsid w:val="002B3BC0"/>
    <w:rsid w:val="002B4492"/>
    <w:rsid w:val="002C2777"/>
    <w:rsid w:val="002C4625"/>
    <w:rsid w:val="002C7C4A"/>
    <w:rsid w:val="002D4C56"/>
    <w:rsid w:val="002D54F4"/>
    <w:rsid w:val="002D5C3E"/>
    <w:rsid w:val="002D6EAA"/>
    <w:rsid w:val="002D74AA"/>
    <w:rsid w:val="002E7387"/>
    <w:rsid w:val="002F122F"/>
    <w:rsid w:val="00306657"/>
    <w:rsid w:val="0031067A"/>
    <w:rsid w:val="003130CA"/>
    <w:rsid w:val="00313983"/>
    <w:rsid w:val="003174A0"/>
    <w:rsid w:val="00326090"/>
    <w:rsid w:val="00327B36"/>
    <w:rsid w:val="00327F07"/>
    <w:rsid w:val="00341132"/>
    <w:rsid w:val="003419A0"/>
    <w:rsid w:val="00341B4F"/>
    <w:rsid w:val="00346464"/>
    <w:rsid w:val="0034663A"/>
    <w:rsid w:val="0035390B"/>
    <w:rsid w:val="00354B1A"/>
    <w:rsid w:val="003600FF"/>
    <w:rsid w:val="003609C5"/>
    <w:rsid w:val="003616D0"/>
    <w:rsid w:val="003729FC"/>
    <w:rsid w:val="00372E89"/>
    <w:rsid w:val="00376C6B"/>
    <w:rsid w:val="00376F43"/>
    <w:rsid w:val="00377E69"/>
    <w:rsid w:val="00386F28"/>
    <w:rsid w:val="003907BF"/>
    <w:rsid w:val="003947AB"/>
    <w:rsid w:val="0039697B"/>
    <w:rsid w:val="003A3399"/>
    <w:rsid w:val="003A4C5D"/>
    <w:rsid w:val="003A74B8"/>
    <w:rsid w:val="003B0766"/>
    <w:rsid w:val="003B3230"/>
    <w:rsid w:val="003B6E0B"/>
    <w:rsid w:val="003C613C"/>
    <w:rsid w:val="003D0327"/>
    <w:rsid w:val="003D39A2"/>
    <w:rsid w:val="003D3BA8"/>
    <w:rsid w:val="003E0D3B"/>
    <w:rsid w:val="003E5DB9"/>
    <w:rsid w:val="003E6404"/>
    <w:rsid w:val="003E72CF"/>
    <w:rsid w:val="003E798E"/>
    <w:rsid w:val="003E7AFF"/>
    <w:rsid w:val="003F272E"/>
    <w:rsid w:val="004014A5"/>
    <w:rsid w:val="00401514"/>
    <w:rsid w:val="004065EC"/>
    <w:rsid w:val="00407964"/>
    <w:rsid w:val="004200B7"/>
    <w:rsid w:val="004201CF"/>
    <w:rsid w:val="0042249A"/>
    <w:rsid w:val="00426816"/>
    <w:rsid w:val="00426F2B"/>
    <w:rsid w:val="0043133D"/>
    <w:rsid w:val="00431BF2"/>
    <w:rsid w:val="0043428A"/>
    <w:rsid w:val="00435742"/>
    <w:rsid w:val="00435CBA"/>
    <w:rsid w:val="004360CE"/>
    <w:rsid w:val="00436751"/>
    <w:rsid w:val="00440E56"/>
    <w:rsid w:val="004431B7"/>
    <w:rsid w:val="00456958"/>
    <w:rsid w:val="00462C1F"/>
    <w:rsid w:val="0046533E"/>
    <w:rsid w:val="00466610"/>
    <w:rsid w:val="00471462"/>
    <w:rsid w:val="004731D8"/>
    <w:rsid w:val="00473BD0"/>
    <w:rsid w:val="004759C5"/>
    <w:rsid w:val="00482572"/>
    <w:rsid w:val="004A7C4F"/>
    <w:rsid w:val="004B1342"/>
    <w:rsid w:val="004B3045"/>
    <w:rsid w:val="004B5657"/>
    <w:rsid w:val="004B5F48"/>
    <w:rsid w:val="004B6418"/>
    <w:rsid w:val="004C1FEF"/>
    <w:rsid w:val="004C6DB5"/>
    <w:rsid w:val="004D25BE"/>
    <w:rsid w:val="004D619B"/>
    <w:rsid w:val="004E58E4"/>
    <w:rsid w:val="004E6D08"/>
    <w:rsid w:val="004E6E88"/>
    <w:rsid w:val="004F035D"/>
    <w:rsid w:val="004F1ADD"/>
    <w:rsid w:val="004F1EB2"/>
    <w:rsid w:val="004F6E26"/>
    <w:rsid w:val="004F77FD"/>
    <w:rsid w:val="00500E43"/>
    <w:rsid w:val="00502717"/>
    <w:rsid w:val="005027E9"/>
    <w:rsid w:val="0050280D"/>
    <w:rsid w:val="00502E1C"/>
    <w:rsid w:val="00506FF0"/>
    <w:rsid w:val="00511092"/>
    <w:rsid w:val="00520441"/>
    <w:rsid w:val="00520FB4"/>
    <w:rsid w:val="005227F9"/>
    <w:rsid w:val="005232DB"/>
    <w:rsid w:val="00523B5C"/>
    <w:rsid w:val="00523DF2"/>
    <w:rsid w:val="005328C9"/>
    <w:rsid w:val="00532F31"/>
    <w:rsid w:val="005452E0"/>
    <w:rsid w:val="005462F7"/>
    <w:rsid w:val="00563702"/>
    <w:rsid w:val="00563EE9"/>
    <w:rsid w:val="00565BD1"/>
    <w:rsid w:val="00566132"/>
    <w:rsid w:val="005678E0"/>
    <w:rsid w:val="00567ECA"/>
    <w:rsid w:val="00572B47"/>
    <w:rsid w:val="0057564C"/>
    <w:rsid w:val="005838BF"/>
    <w:rsid w:val="005853E6"/>
    <w:rsid w:val="005853EC"/>
    <w:rsid w:val="00593511"/>
    <w:rsid w:val="00594F77"/>
    <w:rsid w:val="005A536B"/>
    <w:rsid w:val="005A54FB"/>
    <w:rsid w:val="005A5B39"/>
    <w:rsid w:val="005B0E35"/>
    <w:rsid w:val="005B1C41"/>
    <w:rsid w:val="005B38FA"/>
    <w:rsid w:val="005C023A"/>
    <w:rsid w:val="005C1D94"/>
    <w:rsid w:val="005C3318"/>
    <w:rsid w:val="005C46BA"/>
    <w:rsid w:val="005C715F"/>
    <w:rsid w:val="005C7D4E"/>
    <w:rsid w:val="005D1311"/>
    <w:rsid w:val="005D17EF"/>
    <w:rsid w:val="005D47F5"/>
    <w:rsid w:val="005D5E6A"/>
    <w:rsid w:val="005D6CCF"/>
    <w:rsid w:val="005D7DBF"/>
    <w:rsid w:val="005E190B"/>
    <w:rsid w:val="005E3616"/>
    <w:rsid w:val="005E374A"/>
    <w:rsid w:val="005E3F42"/>
    <w:rsid w:val="005E4F40"/>
    <w:rsid w:val="005F21DE"/>
    <w:rsid w:val="005F57DE"/>
    <w:rsid w:val="00601BE5"/>
    <w:rsid w:val="00605FC7"/>
    <w:rsid w:val="0060624A"/>
    <w:rsid w:val="00616B6B"/>
    <w:rsid w:val="00622644"/>
    <w:rsid w:val="00631159"/>
    <w:rsid w:val="00631612"/>
    <w:rsid w:val="006358AF"/>
    <w:rsid w:val="00636ABD"/>
    <w:rsid w:val="00642AE4"/>
    <w:rsid w:val="00643C6A"/>
    <w:rsid w:val="00643F7C"/>
    <w:rsid w:val="00650B0B"/>
    <w:rsid w:val="00671F5B"/>
    <w:rsid w:val="006738AA"/>
    <w:rsid w:val="00673AFA"/>
    <w:rsid w:val="0067598A"/>
    <w:rsid w:val="00675D84"/>
    <w:rsid w:val="00680AA7"/>
    <w:rsid w:val="0068477D"/>
    <w:rsid w:val="006849D3"/>
    <w:rsid w:val="00685B83"/>
    <w:rsid w:val="0069108C"/>
    <w:rsid w:val="00691AF2"/>
    <w:rsid w:val="00693268"/>
    <w:rsid w:val="006A11D2"/>
    <w:rsid w:val="006A2A11"/>
    <w:rsid w:val="006A3B61"/>
    <w:rsid w:val="006A6863"/>
    <w:rsid w:val="006B4D44"/>
    <w:rsid w:val="006B5ADD"/>
    <w:rsid w:val="006B5C28"/>
    <w:rsid w:val="006B5E9D"/>
    <w:rsid w:val="006C2DFD"/>
    <w:rsid w:val="006C4475"/>
    <w:rsid w:val="006C4FC8"/>
    <w:rsid w:val="006D1790"/>
    <w:rsid w:val="006E0E83"/>
    <w:rsid w:val="006E35D3"/>
    <w:rsid w:val="006F3D9F"/>
    <w:rsid w:val="006F442D"/>
    <w:rsid w:val="006F6254"/>
    <w:rsid w:val="007002B5"/>
    <w:rsid w:val="007038D0"/>
    <w:rsid w:val="00703BDB"/>
    <w:rsid w:val="007043B1"/>
    <w:rsid w:val="00710016"/>
    <w:rsid w:val="007107EF"/>
    <w:rsid w:val="00711687"/>
    <w:rsid w:val="007124C4"/>
    <w:rsid w:val="00712C68"/>
    <w:rsid w:val="00713B52"/>
    <w:rsid w:val="00715900"/>
    <w:rsid w:val="00715E77"/>
    <w:rsid w:val="00723861"/>
    <w:rsid w:val="0073765E"/>
    <w:rsid w:val="00743400"/>
    <w:rsid w:val="0074398C"/>
    <w:rsid w:val="007457AE"/>
    <w:rsid w:val="007504DE"/>
    <w:rsid w:val="00754BCB"/>
    <w:rsid w:val="007563E5"/>
    <w:rsid w:val="007564C2"/>
    <w:rsid w:val="007627C8"/>
    <w:rsid w:val="00763601"/>
    <w:rsid w:val="00765708"/>
    <w:rsid w:val="00766989"/>
    <w:rsid w:val="007775EB"/>
    <w:rsid w:val="00782061"/>
    <w:rsid w:val="007836E7"/>
    <w:rsid w:val="00783A5D"/>
    <w:rsid w:val="00786FAE"/>
    <w:rsid w:val="007874BF"/>
    <w:rsid w:val="0079004D"/>
    <w:rsid w:val="00790EA9"/>
    <w:rsid w:val="00793151"/>
    <w:rsid w:val="00794EBE"/>
    <w:rsid w:val="007A29A2"/>
    <w:rsid w:val="007A3C8A"/>
    <w:rsid w:val="007A4D58"/>
    <w:rsid w:val="007B0C83"/>
    <w:rsid w:val="007B2AEB"/>
    <w:rsid w:val="007B2B56"/>
    <w:rsid w:val="007B2F29"/>
    <w:rsid w:val="007C024E"/>
    <w:rsid w:val="007C26EB"/>
    <w:rsid w:val="007C33A9"/>
    <w:rsid w:val="007C33C3"/>
    <w:rsid w:val="007C5BE2"/>
    <w:rsid w:val="007C5D3D"/>
    <w:rsid w:val="007C6D5C"/>
    <w:rsid w:val="007C7DDC"/>
    <w:rsid w:val="007D08DE"/>
    <w:rsid w:val="007D418A"/>
    <w:rsid w:val="007E6FF6"/>
    <w:rsid w:val="007F134D"/>
    <w:rsid w:val="007F254C"/>
    <w:rsid w:val="007F2BC2"/>
    <w:rsid w:val="007F33F7"/>
    <w:rsid w:val="007F67CB"/>
    <w:rsid w:val="007F7722"/>
    <w:rsid w:val="00800D9A"/>
    <w:rsid w:val="00804503"/>
    <w:rsid w:val="008052F9"/>
    <w:rsid w:val="0080597C"/>
    <w:rsid w:val="00812A21"/>
    <w:rsid w:val="00816BAB"/>
    <w:rsid w:val="00821876"/>
    <w:rsid w:val="00824E0E"/>
    <w:rsid w:val="008259A7"/>
    <w:rsid w:val="00831B68"/>
    <w:rsid w:val="00833583"/>
    <w:rsid w:val="00833E97"/>
    <w:rsid w:val="00840474"/>
    <w:rsid w:val="00845813"/>
    <w:rsid w:val="0084753A"/>
    <w:rsid w:val="008516CA"/>
    <w:rsid w:val="00861EE0"/>
    <w:rsid w:val="00867526"/>
    <w:rsid w:val="00873D37"/>
    <w:rsid w:val="00876BC1"/>
    <w:rsid w:val="00887EE4"/>
    <w:rsid w:val="008925AE"/>
    <w:rsid w:val="008950B6"/>
    <w:rsid w:val="008953DC"/>
    <w:rsid w:val="008A2761"/>
    <w:rsid w:val="008A2E63"/>
    <w:rsid w:val="008A54AD"/>
    <w:rsid w:val="008A7C9A"/>
    <w:rsid w:val="008C11E3"/>
    <w:rsid w:val="008C1631"/>
    <w:rsid w:val="008C7865"/>
    <w:rsid w:val="008D13D2"/>
    <w:rsid w:val="008E01C5"/>
    <w:rsid w:val="008E74EC"/>
    <w:rsid w:val="008F2CAE"/>
    <w:rsid w:val="008F53D5"/>
    <w:rsid w:val="0090225E"/>
    <w:rsid w:val="00902425"/>
    <w:rsid w:val="00910A78"/>
    <w:rsid w:val="009124C6"/>
    <w:rsid w:val="00915458"/>
    <w:rsid w:val="00915587"/>
    <w:rsid w:val="00915CCD"/>
    <w:rsid w:val="009218B5"/>
    <w:rsid w:val="009222D1"/>
    <w:rsid w:val="009263C3"/>
    <w:rsid w:val="00927CEA"/>
    <w:rsid w:val="0093016B"/>
    <w:rsid w:val="00931378"/>
    <w:rsid w:val="00931A2D"/>
    <w:rsid w:val="00944047"/>
    <w:rsid w:val="009452CF"/>
    <w:rsid w:val="0094752A"/>
    <w:rsid w:val="0094791A"/>
    <w:rsid w:val="00961420"/>
    <w:rsid w:val="00961D84"/>
    <w:rsid w:val="009636DC"/>
    <w:rsid w:val="00963C1B"/>
    <w:rsid w:val="009730D5"/>
    <w:rsid w:val="009843A5"/>
    <w:rsid w:val="00987426"/>
    <w:rsid w:val="00991572"/>
    <w:rsid w:val="00994278"/>
    <w:rsid w:val="009A2A16"/>
    <w:rsid w:val="009B024F"/>
    <w:rsid w:val="009B0AA8"/>
    <w:rsid w:val="009B51C8"/>
    <w:rsid w:val="009B683C"/>
    <w:rsid w:val="009B79B7"/>
    <w:rsid w:val="009B7A0E"/>
    <w:rsid w:val="009C297A"/>
    <w:rsid w:val="009D1324"/>
    <w:rsid w:val="009D643A"/>
    <w:rsid w:val="009D75F9"/>
    <w:rsid w:val="009E7704"/>
    <w:rsid w:val="009F01B5"/>
    <w:rsid w:val="009F48EE"/>
    <w:rsid w:val="00A05237"/>
    <w:rsid w:val="00A0583D"/>
    <w:rsid w:val="00A07943"/>
    <w:rsid w:val="00A12334"/>
    <w:rsid w:val="00A22D78"/>
    <w:rsid w:val="00A23DCB"/>
    <w:rsid w:val="00A2579F"/>
    <w:rsid w:val="00A31269"/>
    <w:rsid w:val="00A40C0A"/>
    <w:rsid w:val="00A40FEB"/>
    <w:rsid w:val="00A4331E"/>
    <w:rsid w:val="00A50B08"/>
    <w:rsid w:val="00A54174"/>
    <w:rsid w:val="00A54D59"/>
    <w:rsid w:val="00A559FF"/>
    <w:rsid w:val="00A5799B"/>
    <w:rsid w:val="00A57DD0"/>
    <w:rsid w:val="00A60004"/>
    <w:rsid w:val="00A628C4"/>
    <w:rsid w:val="00A62D9A"/>
    <w:rsid w:val="00A67F81"/>
    <w:rsid w:val="00A7361F"/>
    <w:rsid w:val="00A75880"/>
    <w:rsid w:val="00A80551"/>
    <w:rsid w:val="00A805B3"/>
    <w:rsid w:val="00A81186"/>
    <w:rsid w:val="00A81386"/>
    <w:rsid w:val="00A8329A"/>
    <w:rsid w:val="00A8423C"/>
    <w:rsid w:val="00A9649A"/>
    <w:rsid w:val="00AA59FC"/>
    <w:rsid w:val="00AA6058"/>
    <w:rsid w:val="00AB5EB5"/>
    <w:rsid w:val="00AB5F52"/>
    <w:rsid w:val="00AB6DAC"/>
    <w:rsid w:val="00AC3BE8"/>
    <w:rsid w:val="00AC4BFB"/>
    <w:rsid w:val="00AC5245"/>
    <w:rsid w:val="00AC64B8"/>
    <w:rsid w:val="00AD085B"/>
    <w:rsid w:val="00AE0EF4"/>
    <w:rsid w:val="00AE7CDA"/>
    <w:rsid w:val="00AF2F10"/>
    <w:rsid w:val="00AF34EA"/>
    <w:rsid w:val="00AF7022"/>
    <w:rsid w:val="00B13F06"/>
    <w:rsid w:val="00B1645C"/>
    <w:rsid w:val="00B220EA"/>
    <w:rsid w:val="00B23B5A"/>
    <w:rsid w:val="00B24E16"/>
    <w:rsid w:val="00B30DCF"/>
    <w:rsid w:val="00B3321C"/>
    <w:rsid w:val="00B34D20"/>
    <w:rsid w:val="00B375D6"/>
    <w:rsid w:val="00B426CB"/>
    <w:rsid w:val="00B43E49"/>
    <w:rsid w:val="00B47109"/>
    <w:rsid w:val="00B53EA4"/>
    <w:rsid w:val="00B6083A"/>
    <w:rsid w:val="00B60D02"/>
    <w:rsid w:val="00B67B82"/>
    <w:rsid w:val="00B756CE"/>
    <w:rsid w:val="00B76E9B"/>
    <w:rsid w:val="00B8297D"/>
    <w:rsid w:val="00B84629"/>
    <w:rsid w:val="00B8626D"/>
    <w:rsid w:val="00B86ADA"/>
    <w:rsid w:val="00B97A03"/>
    <w:rsid w:val="00BA21EC"/>
    <w:rsid w:val="00BB4528"/>
    <w:rsid w:val="00BC01B7"/>
    <w:rsid w:val="00BD5242"/>
    <w:rsid w:val="00BE07AA"/>
    <w:rsid w:val="00BE0DA5"/>
    <w:rsid w:val="00BE10B9"/>
    <w:rsid w:val="00BE4E20"/>
    <w:rsid w:val="00BE5F78"/>
    <w:rsid w:val="00BE65C3"/>
    <w:rsid w:val="00BF06F9"/>
    <w:rsid w:val="00BF08E5"/>
    <w:rsid w:val="00BF0C0B"/>
    <w:rsid w:val="00BF0DDC"/>
    <w:rsid w:val="00BF0E78"/>
    <w:rsid w:val="00BF3990"/>
    <w:rsid w:val="00BF3CEB"/>
    <w:rsid w:val="00BF513F"/>
    <w:rsid w:val="00C0588B"/>
    <w:rsid w:val="00C06750"/>
    <w:rsid w:val="00C17C94"/>
    <w:rsid w:val="00C20C41"/>
    <w:rsid w:val="00C2279A"/>
    <w:rsid w:val="00C23D6C"/>
    <w:rsid w:val="00C25058"/>
    <w:rsid w:val="00C2586B"/>
    <w:rsid w:val="00C276C0"/>
    <w:rsid w:val="00C36039"/>
    <w:rsid w:val="00C421F3"/>
    <w:rsid w:val="00C4354F"/>
    <w:rsid w:val="00C46036"/>
    <w:rsid w:val="00C46B83"/>
    <w:rsid w:val="00C500B9"/>
    <w:rsid w:val="00C659B3"/>
    <w:rsid w:val="00C676BF"/>
    <w:rsid w:val="00C70665"/>
    <w:rsid w:val="00C71FA1"/>
    <w:rsid w:val="00C75FBF"/>
    <w:rsid w:val="00C829E4"/>
    <w:rsid w:val="00C82C0E"/>
    <w:rsid w:val="00C84C73"/>
    <w:rsid w:val="00C858AC"/>
    <w:rsid w:val="00C94955"/>
    <w:rsid w:val="00C959CF"/>
    <w:rsid w:val="00C9789B"/>
    <w:rsid w:val="00C97DF9"/>
    <w:rsid w:val="00CA4221"/>
    <w:rsid w:val="00CA65C0"/>
    <w:rsid w:val="00CA6D47"/>
    <w:rsid w:val="00CB0388"/>
    <w:rsid w:val="00CB09A8"/>
    <w:rsid w:val="00CB15CC"/>
    <w:rsid w:val="00CB4860"/>
    <w:rsid w:val="00CB5856"/>
    <w:rsid w:val="00CB586C"/>
    <w:rsid w:val="00CB7DC2"/>
    <w:rsid w:val="00CC4E4B"/>
    <w:rsid w:val="00CC6937"/>
    <w:rsid w:val="00CE150F"/>
    <w:rsid w:val="00CE21DA"/>
    <w:rsid w:val="00CE4E5A"/>
    <w:rsid w:val="00CE5794"/>
    <w:rsid w:val="00CF7A25"/>
    <w:rsid w:val="00D04246"/>
    <w:rsid w:val="00D14BD6"/>
    <w:rsid w:val="00D16118"/>
    <w:rsid w:val="00D22CEB"/>
    <w:rsid w:val="00D22EE7"/>
    <w:rsid w:val="00D24B66"/>
    <w:rsid w:val="00D30C81"/>
    <w:rsid w:val="00D31137"/>
    <w:rsid w:val="00D3240D"/>
    <w:rsid w:val="00D34115"/>
    <w:rsid w:val="00D34F40"/>
    <w:rsid w:val="00D4083A"/>
    <w:rsid w:val="00D466BF"/>
    <w:rsid w:val="00D538E1"/>
    <w:rsid w:val="00D54467"/>
    <w:rsid w:val="00D67379"/>
    <w:rsid w:val="00D70CDC"/>
    <w:rsid w:val="00D727F7"/>
    <w:rsid w:val="00D828E6"/>
    <w:rsid w:val="00D82C31"/>
    <w:rsid w:val="00D835A6"/>
    <w:rsid w:val="00D86980"/>
    <w:rsid w:val="00D87904"/>
    <w:rsid w:val="00D91EE4"/>
    <w:rsid w:val="00DA0FDF"/>
    <w:rsid w:val="00DA342B"/>
    <w:rsid w:val="00DA57CE"/>
    <w:rsid w:val="00DB2208"/>
    <w:rsid w:val="00DB2954"/>
    <w:rsid w:val="00DB41DF"/>
    <w:rsid w:val="00DC0817"/>
    <w:rsid w:val="00DC306B"/>
    <w:rsid w:val="00DC38E2"/>
    <w:rsid w:val="00DD0C01"/>
    <w:rsid w:val="00DD43FB"/>
    <w:rsid w:val="00DD6312"/>
    <w:rsid w:val="00DE0788"/>
    <w:rsid w:val="00DE3B8D"/>
    <w:rsid w:val="00DE7B5B"/>
    <w:rsid w:val="00DF1234"/>
    <w:rsid w:val="00DF565B"/>
    <w:rsid w:val="00E0241A"/>
    <w:rsid w:val="00E02AF7"/>
    <w:rsid w:val="00E04D4F"/>
    <w:rsid w:val="00E05455"/>
    <w:rsid w:val="00E10F86"/>
    <w:rsid w:val="00E1265B"/>
    <w:rsid w:val="00E15885"/>
    <w:rsid w:val="00E16560"/>
    <w:rsid w:val="00E1684B"/>
    <w:rsid w:val="00E22158"/>
    <w:rsid w:val="00E25500"/>
    <w:rsid w:val="00E31297"/>
    <w:rsid w:val="00E37035"/>
    <w:rsid w:val="00E37A15"/>
    <w:rsid w:val="00E51CB8"/>
    <w:rsid w:val="00E52AE7"/>
    <w:rsid w:val="00E52D09"/>
    <w:rsid w:val="00E537FD"/>
    <w:rsid w:val="00E5483F"/>
    <w:rsid w:val="00E64335"/>
    <w:rsid w:val="00E6548C"/>
    <w:rsid w:val="00E65A4F"/>
    <w:rsid w:val="00E667E1"/>
    <w:rsid w:val="00E7283E"/>
    <w:rsid w:val="00E762B4"/>
    <w:rsid w:val="00E76D2A"/>
    <w:rsid w:val="00E7705F"/>
    <w:rsid w:val="00E7717E"/>
    <w:rsid w:val="00E80A07"/>
    <w:rsid w:val="00E81751"/>
    <w:rsid w:val="00E83D11"/>
    <w:rsid w:val="00E85779"/>
    <w:rsid w:val="00E86D16"/>
    <w:rsid w:val="00E877D4"/>
    <w:rsid w:val="00E93925"/>
    <w:rsid w:val="00E96CB0"/>
    <w:rsid w:val="00EA14C1"/>
    <w:rsid w:val="00EA3B39"/>
    <w:rsid w:val="00EA4136"/>
    <w:rsid w:val="00EB3CAB"/>
    <w:rsid w:val="00EB494C"/>
    <w:rsid w:val="00EB5C25"/>
    <w:rsid w:val="00EC6486"/>
    <w:rsid w:val="00ED03C4"/>
    <w:rsid w:val="00EE0DA0"/>
    <w:rsid w:val="00EF026B"/>
    <w:rsid w:val="00EF2C40"/>
    <w:rsid w:val="00EF5D39"/>
    <w:rsid w:val="00F00425"/>
    <w:rsid w:val="00F02D57"/>
    <w:rsid w:val="00F033C1"/>
    <w:rsid w:val="00F06EFE"/>
    <w:rsid w:val="00F100AC"/>
    <w:rsid w:val="00F17B1C"/>
    <w:rsid w:val="00F27533"/>
    <w:rsid w:val="00F30040"/>
    <w:rsid w:val="00F32DD8"/>
    <w:rsid w:val="00F32E69"/>
    <w:rsid w:val="00F376C8"/>
    <w:rsid w:val="00F37B71"/>
    <w:rsid w:val="00F40955"/>
    <w:rsid w:val="00F41AFE"/>
    <w:rsid w:val="00F44413"/>
    <w:rsid w:val="00F45D1B"/>
    <w:rsid w:val="00F53034"/>
    <w:rsid w:val="00F6038F"/>
    <w:rsid w:val="00F62122"/>
    <w:rsid w:val="00F6291C"/>
    <w:rsid w:val="00F71B15"/>
    <w:rsid w:val="00F71FE4"/>
    <w:rsid w:val="00F72D91"/>
    <w:rsid w:val="00F72FBC"/>
    <w:rsid w:val="00F75610"/>
    <w:rsid w:val="00F77CC6"/>
    <w:rsid w:val="00F804CC"/>
    <w:rsid w:val="00F878A2"/>
    <w:rsid w:val="00F91157"/>
    <w:rsid w:val="00F9153F"/>
    <w:rsid w:val="00F93A3E"/>
    <w:rsid w:val="00F95200"/>
    <w:rsid w:val="00FA01A4"/>
    <w:rsid w:val="00FA0603"/>
    <w:rsid w:val="00FA5691"/>
    <w:rsid w:val="00FB07FC"/>
    <w:rsid w:val="00FB2774"/>
    <w:rsid w:val="00FB3655"/>
    <w:rsid w:val="00FB639B"/>
    <w:rsid w:val="00FB6E81"/>
    <w:rsid w:val="00FB73AD"/>
    <w:rsid w:val="00FC0A6B"/>
    <w:rsid w:val="00FC7FA3"/>
    <w:rsid w:val="00FD1A1A"/>
    <w:rsid w:val="00FE3B57"/>
    <w:rsid w:val="00FE4121"/>
    <w:rsid w:val="00FF1C2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20A5E"/>
  <w15:docId w15:val="{20D65F6C-762B-45EC-BF20-B6986A92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0A51D3"/>
    <w:pPr>
      <w:keepNext/>
      <w:spacing w:after="0" w:line="240" w:lineRule="auto"/>
      <w:outlineLvl w:val="0"/>
    </w:pPr>
    <w:rPr>
      <w:rFonts w:ascii="Garamond" w:eastAsia="Times New Roman" w:hAnsi="Garamond" w:cs="Times New Roman"/>
      <w:b/>
      <w:bCs/>
      <w:szCs w:val="24"/>
      <w:lang w:val="en-GB"/>
    </w:rPr>
  </w:style>
  <w:style w:type="paragraph" w:styleId="Heading2">
    <w:name w:val="heading 2"/>
    <w:basedOn w:val="Normal"/>
    <w:next w:val="Normal"/>
    <w:link w:val="Heading2Char"/>
    <w:unhideWhenUsed/>
    <w:qFormat/>
    <w:rsid w:val="000A51D3"/>
    <w:pPr>
      <w:keepNext/>
      <w:spacing w:after="0" w:line="240" w:lineRule="auto"/>
      <w:outlineLvl w:val="1"/>
    </w:pPr>
    <w:rPr>
      <w:rFonts w:ascii="Times New Roman" w:eastAsia="Times New Roman" w:hAnsi="Times New Roman" w:cs="Times New Roman"/>
      <w:b/>
      <w:bCs/>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0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16B"/>
    <w:rPr>
      <w:rFonts w:ascii="Tahoma" w:hAnsi="Tahoma" w:cs="Tahoma"/>
      <w:sz w:val="16"/>
      <w:szCs w:val="16"/>
    </w:rPr>
  </w:style>
  <w:style w:type="paragraph" w:customStyle="1" w:styleId="BasicParagraph">
    <w:name w:val="[Basic Paragraph]"/>
    <w:basedOn w:val="Normal"/>
    <w:uiPriority w:val="99"/>
    <w:rsid w:val="000B3A3E"/>
    <w:pPr>
      <w:autoSpaceDE w:val="0"/>
      <w:autoSpaceDN w:val="0"/>
      <w:adjustRightInd w:val="0"/>
      <w:spacing w:after="0" w:line="288" w:lineRule="auto"/>
      <w:textAlignment w:val="center"/>
    </w:pPr>
    <w:rPr>
      <w:rFonts w:ascii="Times Regular" w:hAnsi="Times Regular" w:cs="Times Regular"/>
      <w:color w:val="000000"/>
      <w:sz w:val="24"/>
      <w:szCs w:val="24"/>
      <w:lang w:val="en-GB"/>
    </w:rPr>
  </w:style>
  <w:style w:type="paragraph" w:styleId="ListParagraph">
    <w:name w:val="List Paragraph"/>
    <w:basedOn w:val="Normal"/>
    <w:uiPriority w:val="34"/>
    <w:qFormat/>
    <w:rsid w:val="00C70665"/>
    <w:pPr>
      <w:ind w:left="720"/>
      <w:contextualSpacing/>
    </w:pPr>
  </w:style>
  <w:style w:type="paragraph" w:styleId="Header">
    <w:name w:val="header"/>
    <w:basedOn w:val="Normal"/>
    <w:link w:val="HeaderChar"/>
    <w:unhideWhenUsed/>
    <w:rsid w:val="00FB73AD"/>
    <w:pPr>
      <w:tabs>
        <w:tab w:val="center" w:pos="4536"/>
        <w:tab w:val="right" w:pos="9072"/>
      </w:tabs>
      <w:spacing w:after="0" w:line="240" w:lineRule="auto"/>
    </w:pPr>
  </w:style>
  <w:style w:type="character" w:customStyle="1" w:styleId="HeaderChar">
    <w:name w:val="Header Char"/>
    <w:basedOn w:val="DefaultParagraphFont"/>
    <w:link w:val="Header"/>
    <w:rsid w:val="00FB73AD"/>
  </w:style>
  <w:style w:type="paragraph" w:styleId="Footer">
    <w:name w:val="footer"/>
    <w:basedOn w:val="Normal"/>
    <w:link w:val="FooterChar"/>
    <w:uiPriority w:val="99"/>
    <w:unhideWhenUsed/>
    <w:rsid w:val="00FB73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73AD"/>
  </w:style>
  <w:style w:type="paragraph" w:customStyle="1" w:styleId="COVER-Subheading">
    <w:name w:val="COVER - Subheading"/>
    <w:basedOn w:val="Normal"/>
    <w:qFormat/>
    <w:rsid w:val="00763601"/>
    <w:pPr>
      <w:suppressAutoHyphens/>
      <w:autoSpaceDE w:val="0"/>
      <w:autoSpaceDN w:val="0"/>
      <w:adjustRightInd w:val="0"/>
      <w:spacing w:after="0" w:line="240" w:lineRule="auto"/>
      <w:textAlignment w:val="center"/>
    </w:pPr>
    <w:rPr>
      <w:rFonts w:ascii="Futura Medium" w:hAnsi="Futura Medium" w:cs="Futura Std Medium"/>
      <w:color w:val="595959"/>
      <w:sz w:val="24"/>
      <w:szCs w:val="24"/>
      <w:lang w:val="en-GB"/>
    </w:rPr>
  </w:style>
  <w:style w:type="paragraph" w:customStyle="1" w:styleId="BusinessName">
    <w:name w:val="Business Name"/>
    <w:basedOn w:val="COVER-Subheading"/>
    <w:qFormat/>
    <w:rsid w:val="003D39A2"/>
    <w:pPr>
      <w:jc w:val="right"/>
    </w:pPr>
    <w:rPr>
      <w:rFonts w:ascii="Futura Bold" w:hAnsi="Futura Bold"/>
      <w:color w:val="003882"/>
    </w:rPr>
  </w:style>
  <w:style w:type="paragraph" w:customStyle="1" w:styleId="DocumentTitle">
    <w:name w:val="Document Title"/>
    <w:basedOn w:val="BasicParagraph"/>
    <w:qFormat/>
    <w:rsid w:val="003D39A2"/>
    <w:pPr>
      <w:suppressAutoHyphens/>
      <w:spacing w:line="216" w:lineRule="auto"/>
    </w:pPr>
    <w:rPr>
      <w:rFonts w:ascii="Futura Medium" w:hAnsi="Futura Medium" w:cs="Futura Std Book"/>
      <w:b/>
      <w:bCs/>
      <w:color w:val="D42E12"/>
      <w:sz w:val="36"/>
      <w:szCs w:val="36"/>
    </w:rPr>
  </w:style>
  <w:style w:type="paragraph" w:customStyle="1" w:styleId="DocumentSub-title">
    <w:name w:val="Document Sub-title"/>
    <w:basedOn w:val="BasicParagraph"/>
    <w:qFormat/>
    <w:rsid w:val="003D39A2"/>
    <w:pPr>
      <w:suppressAutoHyphens/>
      <w:spacing w:line="240" w:lineRule="auto"/>
    </w:pPr>
    <w:rPr>
      <w:rFonts w:ascii="Futura Medium" w:hAnsi="Futura Medium" w:cs="Futura Std Medium"/>
      <w:color w:val="595959"/>
      <w:sz w:val="28"/>
      <w:szCs w:val="28"/>
    </w:rPr>
  </w:style>
  <w:style w:type="paragraph" w:customStyle="1" w:styleId="Legaltext">
    <w:name w:val="Legal text"/>
    <w:basedOn w:val="BasicParagraph"/>
    <w:qFormat/>
    <w:rsid w:val="003D39A2"/>
    <w:rPr>
      <w:rFonts w:ascii="Futura Medium" w:hAnsi="Futura Medium" w:cs="Futura Std Medium"/>
      <w:color w:val="595959"/>
      <w:sz w:val="16"/>
      <w:szCs w:val="16"/>
    </w:rPr>
  </w:style>
  <w:style w:type="paragraph" w:customStyle="1" w:styleId="Classificationtext">
    <w:name w:val="Classification text"/>
    <w:basedOn w:val="BasicParagraph"/>
    <w:qFormat/>
    <w:rsid w:val="003D39A2"/>
    <w:pPr>
      <w:jc w:val="right"/>
    </w:pPr>
    <w:rPr>
      <w:rFonts w:ascii="Futura Medium" w:hAnsi="Futura Medium" w:cs="Futura Std Book"/>
      <w:color w:val="D42E12"/>
      <w:sz w:val="14"/>
      <w:szCs w:val="14"/>
    </w:rPr>
  </w:style>
  <w:style w:type="paragraph" w:customStyle="1" w:styleId="Title-level1">
    <w:name w:val="Title - level 1"/>
    <w:basedOn w:val="BasicParagraph"/>
    <w:qFormat/>
    <w:rsid w:val="003D39A2"/>
    <w:pPr>
      <w:spacing w:line="240" w:lineRule="auto"/>
    </w:pPr>
    <w:rPr>
      <w:rFonts w:ascii="Futura Medium" w:hAnsi="Futura Medium" w:cs="Futura Std Book"/>
      <w:b/>
      <w:bCs/>
      <w:color w:val="C3261F"/>
      <w:sz w:val="32"/>
      <w:szCs w:val="32"/>
    </w:rPr>
  </w:style>
  <w:style w:type="paragraph" w:customStyle="1" w:styleId="Sub-title-level2">
    <w:name w:val="Sub-title - level 2"/>
    <w:basedOn w:val="BasicParagraph"/>
    <w:qFormat/>
    <w:rsid w:val="003D39A2"/>
    <w:pPr>
      <w:spacing w:line="240" w:lineRule="auto"/>
    </w:pPr>
    <w:rPr>
      <w:rFonts w:ascii="Futura Medium" w:hAnsi="Futura Medium" w:cs="Futura Std Book"/>
      <w:b/>
      <w:bCs/>
    </w:rPr>
  </w:style>
  <w:style w:type="paragraph" w:customStyle="1" w:styleId="BodyText1">
    <w:name w:val="Body Text1"/>
    <w:basedOn w:val="BasicParagraph"/>
    <w:qFormat/>
    <w:rsid w:val="003D39A2"/>
    <w:pPr>
      <w:spacing w:line="240" w:lineRule="auto"/>
    </w:pPr>
    <w:rPr>
      <w:rFonts w:ascii="Futura Medium" w:hAnsi="Futura Medium" w:cs="Futura Std Medium"/>
      <w:sz w:val="22"/>
      <w:szCs w:val="22"/>
    </w:rPr>
  </w:style>
  <w:style w:type="paragraph" w:customStyle="1" w:styleId="Bullettext">
    <w:name w:val="Bullet text"/>
    <w:basedOn w:val="BasicParagraph"/>
    <w:qFormat/>
    <w:rsid w:val="003D39A2"/>
    <w:pPr>
      <w:numPr>
        <w:numId w:val="4"/>
      </w:numPr>
      <w:tabs>
        <w:tab w:val="left" w:pos="260"/>
        <w:tab w:val="left" w:pos="500"/>
        <w:tab w:val="left" w:pos="740"/>
      </w:tabs>
      <w:spacing w:line="240" w:lineRule="auto"/>
    </w:pPr>
    <w:rPr>
      <w:rFonts w:ascii="Futura Medium" w:hAnsi="Futura Medium" w:cs="Futura Std Medium"/>
      <w:sz w:val="22"/>
      <w:szCs w:val="22"/>
    </w:rPr>
  </w:style>
  <w:style w:type="table" w:styleId="TableGrid">
    <w:name w:val="Table Grid"/>
    <w:basedOn w:val="TableNormal"/>
    <w:uiPriority w:val="59"/>
    <w:rsid w:val="003E0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A51D3"/>
    <w:rPr>
      <w:rFonts w:ascii="Garamond" w:eastAsia="Times New Roman" w:hAnsi="Garamond" w:cs="Times New Roman"/>
      <w:b/>
      <w:bCs/>
      <w:szCs w:val="24"/>
      <w:lang w:val="en-GB"/>
    </w:rPr>
  </w:style>
  <w:style w:type="character" w:customStyle="1" w:styleId="Heading2Char">
    <w:name w:val="Heading 2 Char"/>
    <w:basedOn w:val="DefaultParagraphFont"/>
    <w:link w:val="Heading2"/>
    <w:rsid w:val="000A51D3"/>
    <w:rPr>
      <w:rFonts w:ascii="Times New Roman" w:eastAsia="Times New Roman" w:hAnsi="Times New Roman" w:cs="Times New Roman"/>
      <w:b/>
      <w:bCs/>
      <w:sz w:val="20"/>
      <w:szCs w:val="24"/>
      <w:lang w:val="en-GB"/>
    </w:rPr>
  </w:style>
  <w:style w:type="character" w:styleId="CommentReference">
    <w:name w:val="annotation reference"/>
    <w:basedOn w:val="DefaultParagraphFont"/>
    <w:uiPriority w:val="99"/>
    <w:semiHidden/>
    <w:unhideWhenUsed/>
    <w:rsid w:val="00845813"/>
    <w:rPr>
      <w:sz w:val="16"/>
      <w:szCs w:val="16"/>
    </w:rPr>
  </w:style>
  <w:style w:type="paragraph" w:styleId="CommentText">
    <w:name w:val="annotation text"/>
    <w:basedOn w:val="Normal"/>
    <w:link w:val="CommentTextChar"/>
    <w:uiPriority w:val="99"/>
    <w:semiHidden/>
    <w:unhideWhenUsed/>
    <w:rsid w:val="00845813"/>
    <w:pPr>
      <w:spacing w:line="240" w:lineRule="auto"/>
    </w:pPr>
    <w:rPr>
      <w:sz w:val="20"/>
      <w:szCs w:val="20"/>
    </w:rPr>
  </w:style>
  <w:style w:type="character" w:customStyle="1" w:styleId="CommentTextChar">
    <w:name w:val="Comment Text Char"/>
    <w:basedOn w:val="DefaultParagraphFont"/>
    <w:link w:val="CommentText"/>
    <w:uiPriority w:val="99"/>
    <w:semiHidden/>
    <w:rsid w:val="00845813"/>
    <w:rPr>
      <w:sz w:val="20"/>
      <w:szCs w:val="20"/>
    </w:rPr>
  </w:style>
  <w:style w:type="paragraph" w:styleId="CommentSubject">
    <w:name w:val="annotation subject"/>
    <w:basedOn w:val="CommentText"/>
    <w:next w:val="CommentText"/>
    <w:link w:val="CommentSubjectChar"/>
    <w:uiPriority w:val="99"/>
    <w:semiHidden/>
    <w:unhideWhenUsed/>
    <w:rsid w:val="00845813"/>
    <w:rPr>
      <w:b/>
      <w:bCs/>
    </w:rPr>
  </w:style>
  <w:style w:type="character" w:customStyle="1" w:styleId="CommentSubjectChar">
    <w:name w:val="Comment Subject Char"/>
    <w:basedOn w:val="CommentTextChar"/>
    <w:link w:val="CommentSubject"/>
    <w:uiPriority w:val="99"/>
    <w:semiHidden/>
    <w:rsid w:val="008458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30729">
      <w:bodyDiv w:val="1"/>
      <w:marLeft w:val="0"/>
      <w:marRight w:val="0"/>
      <w:marTop w:val="0"/>
      <w:marBottom w:val="0"/>
      <w:divBdr>
        <w:top w:val="none" w:sz="0" w:space="0" w:color="auto"/>
        <w:left w:val="none" w:sz="0" w:space="0" w:color="auto"/>
        <w:bottom w:val="none" w:sz="0" w:space="0" w:color="auto"/>
        <w:right w:val="none" w:sz="0" w:space="0" w:color="auto"/>
      </w:divBdr>
    </w:div>
    <w:div w:id="330450295">
      <w:bodyDiv w:val="1"/>
      <w:marLeft w:val="0"/>
      <w:marRight w:val="0"/>
      <w:marTop w:val="0"/>
      <w:marBottom w:val="0"/>
      <w:divBdr>
        <w:top w:val="none" w:sz="0" w:space="0" w:color="auto"/>
        <w:left w:val="none" w:sz="0" w:space="0" w:color="auto"/>
        <w:bottom w:val="none" w:sz="0" w:space="0" w:color="auto"/>
        <w:right w:val="none" w:sz="0" w:space="0" w:color="auto"/>
      </w:divBdr>
    </w:div>
    <w:div w:id="1394741355">
      <w:bodyDiv w:val="1"/>
      <w:marLeft w:val="0"/>
      <w:marRight w:val="0"/>
      <w:marTop w:val="0"/>
      <w:marBottom w:val="0"/>
      <w:divBdr>
        <w:top w:val="none" w:sz="0" w:space="0" w:color="auto"/>
        <w:left w:val="none" w:sz="0" w:space="0" w:color="auto"/>
        <w:bottom w:val="none" w:sz="0" w:space="0" w:color="auto"/>
        <w:right w:val="none" w:sz="0" w:space="0" w:color="auto"/>
      </w:divBdr>
    </w:div>
    <w:div w:id="169411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1.docx"/><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7696F9-DAD5-49AF-B5BB-361D98A56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Title of Document – font Futura Medium 8 pt</vt:lpstr>
    </vt:vector>
  </TitlesOfParts>
  <Company>Shell</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 – font Futura Medium 8 pt</dc:title>
  <dc:creator>Title of Document – font Futura Medium 8 pt</dc:creator>
  <cp:lastModifiedBy>Onumadu, Chibuzo S SPDC-PTE/EUPE</cp:lastModifiedBy>
  <cp:revision>9</cp:revision>
  <cp:lastPrinted>2015-04-30T16:45:00Z</cp:lastPrinted>
  <dcterms:created xsi:type="dcterms:W3CDTF">2017-08-07T09:55:00Z</dcterms:created>
  <dcterms:modified xsi:type="dcterms:W3CDTF">2017-08-15T08:52:00Z</dcterms:modified>
</cp:coreProperties>
</file>