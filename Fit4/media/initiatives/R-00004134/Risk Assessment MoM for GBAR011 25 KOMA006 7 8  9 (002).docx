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860"/>
        <w:gridCol w:w="4068"/>
        <w:gridCol w:w="1808"/>
        <w:gridCol w:w="795"/>
        <w:gridCol w:w="5418"/>
      </w:tblGrid>
      <w:tr w:rsidR="00316138" w:rsidRPr="00DA1CCC" w14:paraId="1EAEE9E7" w14:textId="77777777" w:rsidTr="00AA53DC">
        <w:trPr>
          <w:trHeight w:val="288"/>
        </w:trPr>
        <w:tc>
          <w:tcPr>
            <w:tcW w:w="667" w:type="pct"/>
          </w:tcPr>
          <w:p w14:paraId="1B53D93E" w14:textId="77777777" w:rsidR="00316138" w:rsidRPr="00DA1CCC" w:rsidRDefault="00316138" w:rsidP="00173164">
            <w:pPr>
              <w:pStyle w:val="Heading1"/>
              <w:rPr>
                <w:rFonts w:ascii="Futura Medium" w:hAnsi="Futura Medium"/>
              </w:rPr>
            </w:pPr>
            <w:bookmarkStart w:id="0" w:name="_GoBack"/>
            <w:bookmarkEnd w:id="0"/>
            <w:r w:rsidRPr="00DA1CCC">
              <w:rPr>
                <w:rFonts w:ascii="Futura Medium" w:hAnsi="Futura Medium"/>
              </w:rPr>
              <w:t xml:space="preserve">Asset </w:t>
            </w:r>
          </w:p>
        </w:tc>
        <w:tc>
          <w:tcPr>
            <w:tcW w:w="2106" w:type="pct"/>
            <w:gridSpan w:val="2"/>
          </w:tcPr>
          <w:p w14:paraId="7AC1F05E" w14:textId="3FB94385" w:rsidR="00316138" w:rsidRPr="00DA1CCC" w:rsidRDefault="0008024F" w:rsidP="00173164">
            <w:pPr>
              <w:rPr>
                <w:rFonts w:ascii="Futura Medium" w:eastAsia="Arial Unicode MS" w:hAnsi="Futura Medium" w:cs="Arial"/>
                <w:b/>
                <w:sz w:val="18"/>
                <w:szCs w:val="18"/>
              </w:rPr>
            </w:pPr>
            <w:r>
              <w:rPr>
                <w:rFonts w:ascii="Futura Medium" w:hAnsi="Futura Medium" w:cs="Arial"/>
                <w:b/>
                <w:sz w:val="18"/>
                <w:szCs w:val="18"/>
              </w:rPr>
              <w:t>Central E</w:t>
            </w:r>
            <w:r w:rsidR="00316138">
              <w:rPr>
                <w:rFonts w:ascii="Futura Medium" w:hAnsi="Futura Medium" w:cs="Arial"/>
                <w:b/>
                <w:sz w:val="18"/>
                <w:szCs w:val="18"/>
              </w:rPr>
              <w:t xml:space="preserve">ast </w:t>
            </w:r>
            <w:r w:rsidR="00EF0D78">
              <w:rPr>
                <w:rFonts w:ascii="Futura Medium" w:hAnsi="Futura Medium" w:cs="Arial"/>
                <w:b/>
                <w:sz w:val="18"/>
                <w:szCs w:val="18"/>
              </w:rPr>
              <w:t>Asset</w:t>
            </w:r>
            <w:r w:rsidR="00316138">
              <w:rPr>
                <w:rFonts w:ascii="Futura Medium" w:hAnsi="Futura Medium" w:cs="Arial"/>
                <w:b/>
                <w:sz w:val="18"/>
                <w:szCs w:val="18"/>
              </w:rPr>
              <w:t xml:space="preserve"> – </w:t>
            </w:r>
            <w:r w:rsidR="00B96A27">
              <w:rPr>
                <w:rFonts w:ascii="Futura Medium" w:hAnsi="Futura Medium" w:cs="Arial"/>
                <w:b/>
                <w:sz w:val="18"/>
                <w:szCs w:val="18"/>
              </w:rPr>
              <w:t xml:space="preserve">Gbaran/Bonny </w:t>
            </w:r>
            <w:r w:rsidR="00AA53DC">
              <w:rPr>
                <w:rFonts w:ascii="Futura Medium" w:hAnsi="Futura Medium" w:cs="Arial"/>
                <w:b/>
                <w:sz w:val="18"/>
                <w:szCs w:val="18"/>
              </w:rPr>
              <w:t>Asset Subsurface</w:t>
            </w:r>
            <w:r w:rsidR="00316138">
              <w:rPr>
                <w:rFonts w:ascii="Futura Medium" w:hAnsi="Futura Medium" w:cs="Arial"/>
                <w:b/>
                <w:sz w:val="18"/>
                <w:szCs w:val="18"/>
              </w:rPr>
              <w:t xml:space="preserve"> (FMT)</w:t>
            </w:r>
          </w:p>
        </w:tc>
        <w:tc>
          <w:tcPr>
            <w:tcW w:w="285" w:type="pct"/>
          </w:tcPr>
          <w:p w14:paraId="7D2F45F9" w14:textId="77777777" w:rsidR="00316138" w:rsidRPr="00DA1CCC" w:rsidRDefault="00316138" w:rsidP="00173164">
            <w:pPr>
              <w:rPr>
                <w:rFonts w:ascii="Futura Medium" w:eastAsia="Arial Unicode MS" w:hAnsi="Futura Medium" w:cs="Arial"/>
                <w:b/>
                <w:sz w:val="18"/>
                <w:szCs w:val="18"/>
              </w:rPr>
            </w:pPr>
            <w:r w:rsidRPr="00DA1CCC">
              <w:rPr>
                <w:rFonts w:ascii="Futura Medium" w:hAnsi="Futura Medium" w:cs="Arial"/>
                <w:b/>
                <w:bCs/>
                <w:szCs w:val="20"/>
                <w:lang w:val="en-GB"/>
              </w:rPr>
              <w:t>Field</w:t>
            </w:r>
          </w:p>
        </w:tc>
        <w:tc>
          <w:tcPr>
            <w:tcW w:w="1942" w:type="pct"/>
          </w:tcPr>
          <w:p w14:paraId="199C5D2B" w14:textId="5E8DF12C" w:rsidR="00316138" w:rsidRPr="00DA1CCC" w:rsidRDefault="00EF0D78" w:rsidP="00173164">
            <w:pPr>
              <w:rPr>
                <w:rFonts w:ascii="Futura Medium" w:eastAsia="Arial Unicode MS" w:hAnsi="Futura Medium" w:cs="Arial"/>
                <w:sz w:val="18"/>
                <w:szCs w:val="18"/>
              </w:rPr>
            </w:pPr>
            <w:r>
              <w:rPr>
                <w:rFonts w:ascii="Futura Medium" w:hAnsi="Futura Medium" w:cs="Arial"/>
                <w:bCs/>
                <w:sz w:val="18"/>
                <w:szCs w:val="18"/>
              </w:rPr>
              <w:t>Gbaran</w:t>
            </w:r>
            <w:r w:rsidR="00C42BBC">
              <w:rPr>
                <w:rFonts w:ascii="Futura Medium" w:hAnsi="Futura Medium" w:cs="Arial"/>
                <w:bCs/>
                <w:sz w:val="18"/>
                <w:szCs w:val="18"/>
              </w:rPr>
              <w:t xml:space="preserve"> and </w:t>
            </w:r>
            <w:r>
              <w:rPr>
                <w:rFonts w:ascii="Futura Medium" w:hAnsi="Futura Medium" w:cs="Arial"/>
                <w:bCs/>
                <w:sz w:val="18"/>
                <w:szCs w:val="18"/>
              </w:rPr>
              <w:t>Koroama fields</w:t>
            </w:r>
          </w:p>
        </w:tc>
      </w:tr>
      <w:tr w:rsidR="00316138" w:rsidRPr="00DA1CCC" w14:paraId="4B84DEBC" w14:textId="77777777" w:rsidTr="00AA53DC">
        <w:trPr>
          <w:trHeight w:val="288"/>
        </w:trPr>
        <w:tc>
          <w:tcPr>
            <w:tcW w:w="667" w:type="pct"/>
          </w:tcPr>
          <w:p w14:paraId="37500DFF" w14:textId="77777777" w:rsidR="00316138" w:rsidRPr="00DA1CCC" w:rsidRDefault="00316138" w:rsidP="00173164">
            <w:pPr>
              <w:autoSpaceDE w:val="0"/>
              <w:autoSpaceDN w:val="0"/>
              <w:adjustRightInd w:val="0"/>
              <w:rPr>
                <w:rFonts w:ascii="Futura Medium" w:hAnsi="Futura Medium" w:cs="Arial"/>
                <w:b/>
                <w:bCs/>
                <w:szCs w:val="20"/>
              </w:rPr>
            </w:pPr>
            <w:r w:rsidRPr="00DA1CCC">
              <w:rPr>
                <w:rFonts w:ascii="Futura Medium" w:hAnsi="Futura Medium" w:cs="Arial"/>
                <w:b/>
                <w:bCs/>
                <w:szCs w:val="20"/>
              </w:rPr>
              <w:t>Meeting</w:t>
            </w:r>
          </w:p>
        </w:tc>
        <w:tc>
          <w:tcPr>
            <w:tcW w:w="4333" w:type="pct"/>
            <w:gridSpan w:val="4"/>
          </w:tcPr>
          <w:p w14:paraId="1535C9A1" w14:textId="30B2E385" w:rsidR="00316138" w:rsidRPr="00DA1CCC" w:rsidRDefault="00C06846" w:rsidP="00173164">
            <w:pPr>
              <w:rPr>
                <w:rFonts w:ascii="Futura Medium" w:hAnsi="Futura Medium" w:cs="Tahoma"/>
                <w:color w:val="000000"/>
                <w:szCs w:val="20"/>
              </w:rPr>
            </w:pPr>
            <w:r>
              <w:rPr>
                <w:rFonts w:ascii="Futura Medium" w:hAnsi="Futura Medium" w:cs="Tahoma"/>
                <w:color w:val="000000"/>
                <w:szCs w:val="20"/>
              </w:rPr>
              <w:t xml:space="preserve">Well Integrity </w:t>
            </w:r>
            <w:r w:rsidR="00C42BBC">
              <w:rPr>
                <w:rFonts w:ascii="Futura Medium" w:hAnsi="Futura Medium" w:cs="Tahoma"/>
                <w:color w:val="000000"/>
                <w:szCs w:val="20"/>
              </w:rPr>
              <w:t>Risk Assessment</w:t>
            </w:r>
            <w:r w:rsidR="00316138">
              <w:rPr>
                <w:rFonts w:ascii="Futura Medium" w:hAnsi="Futura Medium" w:cs="Tahoma"/>
                <w:color w:val="000000"/>
                <w:szCs w:val="20"/>
              </w:rPr>
              <w:t xml:space="preserve"> Review for </w:t>
            </w:r>
            <w:r w:rsidR="000730C4">
              <w:rPr>
                <w:rFonts w:ascii="Futura Medium" w:hAnsi="Futura Medium" w:cs="Tahoma"/>
                <w:color w:val="000000"/>
                <w:szCs w:val="20"/>
              </w:rPr>
              <w:t>GBAR011, GBAR025, KOMA006, KOMA007, KOMA008 &amp; KOMA009</w:t>
            </w:r>
          </w:p>
        </w:tc>
      </w:tr>
      <w:tr w:rsidR="00316138" w:rsidRPr="00DA1CCC" w14:paraId="7ECF9009" w14:textId="77777777" w:rsidTr="00AA53DC">
        <w:trPr>
          <w:trHeight w:val="288"/>
        </w:trPr>
        <w:tc>
          <w:tcPr>
            <w:tcW w:w="667" w:type="pct"/>
          </w:tcPr>
          <w:p w14:paraId="4361A372" w14:textId="77777777" w:rsidR="00316138" w:rsidRPr="00DA1CCC" w:rsidRDefault="00316138" w:rsidP="00173164">
            <w:pPr>
              <w:autoSpaceDE w:val="0"/>
              <w:autoSpaceDN w:val="0"/>
              <w:adjustRightInd w:val="0"/>
              <w:rPr>
                <w:rFonts w:ascii="Futura Medium" w:hAnsi="Futura Medium" w:cs="Arial"/>
                <w:b/>
                <w:bCs/>
                <w:szCs w:val="20"/>
              </w:rPr>
            </w:pPr>
            <w:r w:rsidRPr="00DA1CCC">
              <w:rPr>
                <w:rFonts w:ascii="Futura Medium" w:hAnsi="Futura Medium" w:cs="Arial"/>
                <w:b/>
                <w:bCs/>
                <w:szCs w:val="20"/>
              </w:rPr>
              <w:t>Date</w:t>
            </w:r>
          </w:p>
        </w:tc>
        <w:tc>
          <w:tcPr>
            <w:tcW w:w="4333" w:type="pct"/>
            <w:gridSpan w:val="4"/>
          </w:tcPr>
          <w:p w14:paraId="13C81B64" w14:textId="13B505A4" w:rsidR="00316138" w:rsidRPr="00DA1CCC" w:rsidRDefault="00C06846" w:rsidP="00173164">
            <w:pPr>
              <w:pStyle w:val="Heading2"/>
              <w:rPr>
                <w:rFonts w:ascii="Futura Medium" w:hAnsi="Futura Medium"/>
                <w:highlight w:val="green"/>
              </w:rPr>
            </w:pPr>
            <w:r>
              <w:rPr>
                <w:rFonts w:ascii="Futura Medium" w:hAnsi="Futura Medium"/>
              </w:rPr>
              <w:t>07</w:t>
            </w:r>
            <w:r w:rsidR="00316138" w:rsidRPr="00DA1CCC">
              <w:rPr>
                <w:rFonts w:ascii="Futura Medium" w:hAnsi="Futura Medium"/>
              </w:rPr>
              <w:t>/</w:t>
            </w:r>
            <w:r w:rsidR="00E60F48">
              <w:rPr>
                <w:rFonts w:ascii="Futura Medium" w:hAnsi="Futura Medium"/>
              </w:rPr>
              <w:t>0</w:t>
            </w:r>
            <w:r>
              <w:rPr>
                <w:rFonts w:ascii="Futura Medium" w:hAnsi="Futura Medium"/>
              </w:rPr>
              <w:t>1</w:t>
            </w:r>
            <w:r w:rsidR="00316138" w:rsidRPr="00DA1CCC">
              <w:rPr>
                <w:rFonts w:ascii="Futura Medium" w:hAnsi="Futura Medium"/>
              </w:rPr>
              <w:t>/20</w:t>
            </w:r>
            <w:r w:rsidR="00B96A27">
              <w:rPr>
                <w:rFonts w:ascii="Futura Medium" w:hAnsi="Futura Medium"/>
              </w:rPr>
              <w:t>2</w:t>
            </w:r>
            <w:r>
              <w:rPr>
                <w:rFonts w:ascii="Futura Medium" w:hAnsi="Futura Medium"/>
              </w:rPr>
              <w:t>1</w:t>
            </w:r>
          </w:p>
        </w:tc>
      </w:tr>
      <w:tr w:rsidR="00316138" w:rsidRPr="00DA1CCC" w14:paraId="0DA5B457" w14:textId="77777777" w:rsidTr="00AA53DC">
        <w:trPr>
          <w:trHeight w:val="288"/>
        </w:trPr>
        <w:tc>
          <w:tcPr>
            <w:tcW w:w="2125" w:type="pct"/>
            <w:gridSpan w:val="2"/>
          </w:tcPr>
          <w:p w14:paraId="7BD598C2" w14:textId="760BC40E" w:rsidR="00316138" w:rsidRPr="00DA1CCC" w:rsidRDefault="0008024F" w:rsidP="00173164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rFonts w:ascii="Futura Medium" w:hAnsi="Futura Medium" w:cs="Arial"/>
                <w:b/>
                <w:szCs w:val="20"/>
                <w:lang w:val="en-GB"/>
              </w:rPr>
            </w:pPr>
            <w:r>
              <w:rPr>
                <w:rFonts w:ascii="Futura Medium" w:hAnsi="Futura Medium" w:cs="Arial"/>
                <w:b/>
                <w:szCs w:val="20"/>
                <w:lang w:val="en-GB"/>
              </w:rPr>
              <w:t>Attende</w:t>
            </w:r>
            <w:r w:rsidR="008D2112">
              <w:rPr>
                <w:rFonts w:ascii="Futura Medium" w:hAnsi="Futura Medium" w:cs="Arial"/>
                <w:b/>
                <w:szCs w:val="20"/>
                <w:lang w:val="en-GB"/>
              </w:rPr>
              <w:t>es</w:t>
            </w:r>
          </w:p>
        </w:tc>
        <w:tc>
          <w:tcPr>
            <w:tcW w:w="2875" w:type="pct"/>
            <w:gridSpan w:val="3"/>
          </w:tcPr>
          <w:p w14:paraId="4C525578" w14:textId="77777777" w:rsidR="00316138" w:rsidRPr="00DA1CCC" w:rsidRDefault="00316138" w:rsidP="00173164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rFonts w:ascii="Futura Medium" w:hAnsi="Futura Medium" w:cs="Arial"/>
                <w:b/>
                <w:szCs w:val="20"/>
                <w:lang w:val="en-GB"/>
              </w:rPr>
            </w:pPr>
          </w:p>
        </w:tc>
      </w:tr>
      <w:tr w:rsidR="00316138" w:rsidRPr="00DA1CCC" w14:paraId="6AA204C2" w14:textId="77777777" w:rsidTr="00AA53DC">
        <w:trPr>
          <w:trHeight w:val="1583"/>
        </w:trPr>
        <w:tc>
          <w:tcPr>
            <w:tcW w:w="2125" w:type="pct"/>
            <w:gridSpan w:val="2"/>
          </w:tcPr>
          <w:p w14:paraId="70C08527" w14:textId="739E6F00" w:rsidR="00DB5173" w:rsidRPr="00473F81" w:rsidRDefault="00DB5173" w:rsidP="00473F81">
            <w:pPr>
              <w:pStyle w:val="Header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line="276" w:lineRule="auto"/>
              <w:ind w:left="411"/>
              <w:rPr>
                <w:rFonts w:ascii="Futura Medium" w:hAnsi="Futura Medium" w:cs="Arial"/>
                <w:i/>
                <w:iCs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  <w:lang w:val="en-GB"/>
              </w:rPr>
              <w:t xml:space="preserve">Benjamin Ajaraogu </w:t>
            </w:r>
            <w:r w:rsidR="00473F81">
              <w:rPr>
                <w:rFonts w:ascii="Futura Medium" w:hAnsi="Futura Medium" w:cs="Arial"/>
                <w:szCs w:val="20"/>
                <w:lang w:val="en-GB"/>
              </w:rPr>
              <w:tab/>
              <w:t>–</w:t>
            </w:r>
            <w:r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PT/WI TA2</w:t>
            </w:r>
            <w:r w:rsidR="001432A1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, SPDC WRFM</w:t>
            </w:r>
          </w:p>
          <w:p w14:paraId="45E7902C" w14:textId="1B1AAA82" w:rsidR="00EF0D78" w:rsidRDefault="00EF0D78" w:rsidP="00473F81">
            <w:pPr>
              <w:pStyle w:val="Header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line="276" w:lineRule="auto"/>
              <w:ind w:left="411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  <w:lang w:val="en-GB"/>
              </w:rPr>
              <w:t xml:space="preserve">Diepere Taiger </w:t>
            </w:r>
            <w:r w:rsidR="00473F81">
              <w:rPr>
                <w:rFonts w:ascii="Futura Medium" w:hAnsi="Futura Medium" w:cs="Arial"/>
                <w:szCs w:val="20"/>
                <w:lang w:val="en-GB"/>
              </w:rPr>
              <w:tab/>
              <w:t>–</w:t>
            </w:r>
            <w:r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W</w:t>
            </w:r>
            <w:r w:rsid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I</w:t>
            </w:r>
            <w:r w:rsidR="000730C4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 xml:space="preserve"> Advisor, SPDC WRFM</w:t>
            </w:r>
          </w:p>
          <w:p w14:paraId="2904159E" w14:textId="690C02D5" w:rsidR="00316138" w:rsidRDefault="000730C4" w:rsidP="00473F81">
            <w:pPr>
              <w:pStyle w:val="Header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line="276" w:lineRule="auto"/>
              <w:ind w:left="411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  <w:lang w:val="en-GB"/>
              </w:rPr>
              <w:t xml:space="preserve">Femi </w:t>
            </w:r>
            <w:r w:rsidR="00CF7F83">
              <w:rPr>
                <w:rFonts w:ascii="Futura Medium" w:hAnsi="Futura Medium" w:cs="Arial"/>
                <w:szCs w:val="20"/>
                <w:lang w:val="en-GB"/>
              </w:rPr>
              <w:t>Obakh</w:t>
            </w:r>
            <w:r w:rsidR="00E60F48">
              <w:rPr>
                <w:rFonts w:ascii="Futura Medium" w:hAnsi="Futura Medium" w:cs="Arial"/>
                <w:szCs w:val="20"/>
                <w:lang w:val="en-GB"/>
              </w:rPr>
              <w:t xml:space="preserve">ena </w:t>
            </w:r>
            <w:r w:rsidR="00473F81">
              <w:rPr>
                <w:rFonts w:ascii="Futura Medium" w:hAnsi="Futura Medium" w:cs="Arial"/>
                <w:szCs w:val="20"/>
                <w:lang w:val="en-GB"/>
              </w:rPr>
              <w:tab/>
              <w:t>–</w:t>
            </w:r>
            <w:r w:rsidR="00316138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PT/WI</w:t>
            </w:r>
            <w:r w:rsid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 xml:space="preserve"> </w:t>
            </w:r>
            <w:r w:rsidR="00316138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F</w:t>
            </w:r>
            <w:r w:rsid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 xml:space="preserve">ocal </w:t>
            </w:r>
            <w:r w:rsidR="00316138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P</w:t>
            </w:r>
            <w:r w:rsid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oint</w:t>
            </w:r>
          </w:p>
          <w:p w14:paraId="76297AED" w14:textId="0CD59BC5" w:rsidR="00B96A27" w:rsidRPr="000730C4" w:rsidRDefault="000730C4" w:rsidP="00473F81">
            <w:pPr>
              <w:pStyle w:val="Header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line="276" w:lineRule="auto"/>
              <w:ind w:left="411"/>
              <w:rPr>
                <w:rFonts w:ascii="Futura Medium" w:hAnsi="Futura Medium" w:cs="Arial"/>
                <w:i/>
                <w:iCs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  <w:lang w:val="en-GB"/>
              </w:rPr>
              <w:t xml:space="preserve">David </w:t>
            </w:r>
            <w:r w:rsidR="006C1B40">
              <w:rPr>
                <w:rFonts w:ascii="Futura Medium" w:hAnsi="Futura Medium" w:cs="Arial"/>
                <w:szCs w:val="20"/>
                <w:lang w:val="en-GB"/>
              </w:rPr>
              <w:t xml:space="preserve">Ogbonna </w:t>
            </w:r>
            <w:r w:rsidR="00473F81">
              <w:rPr>
                <w:rFonts w:ascii="Futura Medium" w:hAnsi="Futura Medium" w:cs="Arial"/>
                <w:szCs w:val="20"/>
                <w:lang w:val="en-GB"/>
              </w:rPr>
              <w:tab/>
              <w:t>–</w:t>
            </w:r>
            <w:r w:rsidR="006C1B40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PT</w:t>
            </w:r>
            <w:r w:rsidR="00473F81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 xml:space="preserve"> (</w:t>
            </w:r>
            <w:r w:rsidRPr="000730C4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Reporting</w:t>
            </w:r>
            <w:r w:rsid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)</w:t>
            </w:r>
          </w:p>
          <w:p w14:paraId="1CBE2817" w14:textId="23ABBD7F" w:rsidR="00EF0D78" w:rsidRPr="006E70BF" w:rsidRDefault="000730C4" w:rsidP="00473F81">
            <w:pPr>
              <w:pStyle w:val="Header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line="276" w:lineRule="auto"/>
              <w:ind w:left="411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  <w:lang w:val="en-GB"/>
              </w:rPr>
              <w:t xml:space="preserve">Conrad </w:t>
            </w:r>
            <w:r w:rsidR="00EF0D78">
              <w:rPr>
                <w:rFonts w:ascii="Futura Medium" w:hAnsi="Futura Medium" w:cs="Arial"/>
                <w:szCs w:val="20"/>
                <w:lang w:val="en-GB"/>
              </w:rPr>
              <w:t xml:space="preserve">Ibekwe </w:t>
            </w:r>
            <w:r w:rsidR="00473F81">
              <w:rPr>
                <w:rFonts w:ascii="Futura Medium" w:hAnsi="Futura Medium" w:cs="Arial"/>
                <w:szCs w:val="20"/>
                <w:lang w:val="en-GB"/>
              </w:rPr>
              <w:tab/>
              <w:t>–</w:t>
            </w:r>
            <w:r w:rsidR="00473F81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–CWI, Well Intervention Ops</w:t>
            </w:r>
          </w:p>
        </w:tc>
        <w:tc>
          <w:tcPr>
            <w:tcW w:w="2875" w:type="pct"/>
            <w:gridSpan w:val="3"/>
          </w:tcPr>
          <w:p w14:paraId="183B10C0" w14:textId="470215AC" w:rsidR="00473F81" w:rsidRDefault="00473F81" w:rsidP="00473F81">
            <w:pPr>
              <w:pStyle w:val="Header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line="276" w:lineRule="auto"/>
              <w:ind w:left="340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  <w:lang w:val="en-GB"/>
              </w:rPr>
              <w:t>Igbereyivwe Steve</w:t>
            </w:r>
            <w:r>
              <w:rPr>
                <w:rFonts w:ascii="Futura Medium" w:hAnsi="Futura Medium" w:cs="Arial"/>
                <w:szCs w:val="20"/>
                <w:lang w:val="en-GB"/>
              </w:rPr>
              <w:tab/>
            </w:r>
            <w:r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–CWI, Well Intervention Ops</w:t>
            </w:r>
          </w:p>
          <w:p w14:paraId="7BD9676E" w14:textId="7C5F64C2" w:rsidR="006C1B40" w:rsidRDefault="000730C4" w:rsidP="00473F81">
            <w:pPr>
              <w:pStyle w:val="Header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line="276" w:lineRule="auto"/>
              <w:ind w:left="340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  <w:lang w:val="en-GB"/>
              </w:rPr>
              <w:t>Igbi</w:t>
            </w:r>
            <w:r w:rsidR="00473F81">
              <w:rPr>
                <w:rFonts w:ascii="Futura Medium" w:hAnsi="Futura Medium" w:cs="Arial"/>
                <w:szCs w:val="20"/>
                <w:lang w:val="en-GB"/>
              </w:rPr>
              <w:t xml:space="preserve">gioyibo </w:t>
            </w:r>
            <w:r w:rsidR="00EF0D78">
              <w:rPr>
                <w:rFonts w:ascii="Futura Medium" w:hAnsi="Futura Medium" w:cs="Arial"/>
                <w:szCs w:val="20"/>
                <w:lang w:val="en-GB"/>
              </w:rPr>
              <w:t>Memberr</w:t>
            </w:r>
            <w:r w:rsidR="00473F81">
              <w:rPr>
                <w:rFonts w:ascii="Futura Medium" w:hAnsi="Futura Medium" w:cs="Arial"/>
                <w:szCs w:val="20"/>
                <w:lang w:val="en-GB"/>
              </w:rPr>
              <w:tab/>
            </w:r>
            <w:r w:rsidR="00473F81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 xml:space="preserve">–Ops </w:t>
            </w:r>
            <w:r w:rsid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 xml:space="preserve">Field </w:t>
            </w:r>
            <w:r w:rsidR="00473F81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 xml:space="preserve">Team Leader, </w:t>
            </w:r>
            <w:r w:rsidR="006C1B40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 xml:space="preserve">Gbaran </w:t>
            </w:r>
            <w:r w:rsidR="00473F81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PU</w:t>
            </w:r>
          </w:p>
          <w:p w14:paraId="7682DE1D" w14:textId="27545602" w:rsidR="00EF0D78" w:rsidRDefault="00EF0D78" w:rsidP="00473F81">
            <w:pPr>
              <w:pStyle w:val="Header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line="276" w:lineRule="auto"/>
              <w:ind w:left="340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  <w:lang w:val="en-GB"/>
              </w:rPr>
              <w:t>Chinedu Onyeme</w:t>
            </w:r>
            <w:r w:rsidR="00473F81">
              <w:rPr>
                <w:rFonts w:ascii="Futura Medium" w:hAnsi="Futura Medium" w:cs="Arial"/>
                <w:szCs w:val="20"/>
                <w:lang w:val="en-GB"/>
              </w:rPr>
              <w:t xml:space="preserve"> </w:t>
            </w:r>
            <w:r w:rsidR="00473F81">
              <w:rPr>
                <w:rFonts w:ascii="Futura Medium" w:hAnsi="Futura Medium" w:cs="Arial"/>
                <w:szCs w:val="20"/>
                <w:lang w:val="en-GB"/>
              </w:rPr>
              <w:tab/>
            </w:r>
            <w:r w:rsidR="00473F81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 xml:space="preserve">–Ops </w:t>
            </w:r>
            <w:r w:rsid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 xml:space="preserve">Field </w:t>
            </w:r>
            <w:r w:rsidR="00473F81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Team Leader, Gbaran PU</w:t>
            </w:r>
          </w:p>
          <w:p w14:paraId="75020C62" w14:textId="7D863D2D" w:rsidR="00A55064" w:rsidRPr="00473F81" w:rsidRDefault="00EF0D78" w:rsidP="00473F81">
            <w:pPr>
              <w:pStyle w:val="Header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line="276" w:lineRule="auto"/>
              <w:ind w:left="340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  <w:lang w:val="en-GB"/>
              </w:rPr>
              <w:t>Haruna Akinlolu</w:t>
            </w:r>
            <w:r w:rsidR="00473F81">
              <w:rPr>
                <w:rFonts w:ascii="Futura Medium" w:hAnsi="Futura Medium" w:cs="Arial"/>
                <w:szCs w:val="20"/>
                <w:lang w:val="en-GB"/>
              </w:rPr>
              <w:tab/>
            </w:r>
            <w:r w:rsidR="00473F81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 xml:space="preserve">–Ops </w:t>
            </w:r>
            <w:r w:rsid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Field Supervisor</w:t>
            </w:r>
            <w:r w:rsidR="00473F81" w:rsidRPr="00473F81">
              <w:rPr>
                <w:rFonts w:ascii="Futura Medium" w:hAnsi="Futura Medium" w:cs="Arial"/>
                <w:i/>
                <w:iCs/>
                <w:szCs w:val="20"/>
                <w:lang w:val="en-GB"/>
              </w:rPr>
              <w:t>, Gbaran PU</w:t>
            </w:r>
          </w:p>
        </w:tc>
      </w:tr>
      <w:tr w:rsidR="00316138" w:rsidRPr="00DA1CCC" w14:paraId="200B43C1" w14:textId="77777777" w:rsidTr="00AA53DC">
        <w:trPr>
          <w:trHeight w:val="1601"/>
        </w:trPr>
        <w:tc>
          <w:tcPr>
            <w:tcW w:w="667" w:type="pct"/>
          </w:tcPr>
          <w:p w14:paraId="649D7BBD" w14:textId="77777777" w:rsidR="00316138" w:rsidRPr="00DA1CCC" w:rsidRDefault="00316138" w:rsidP="00173164">
            <w:pPr>
              <w:autoSpaceDE w:val="0"/>
              <w:autoSpaceDN w:val="0"/>
              <w:adjustRightInd w:val="0"/>
              <w:spacing w:line="360" w:lineRule="auto"/>
              <w:rPr>
                <w:rFonts w:ascii="Futura Medium" w:hAnsi="Futura Medium" w:cs="Arial"/>
                <w:b/>
                <w:bCs/>
                <w:szCs w:val="20"/>
                <w:lang w:val="en-GB"/>
              </w:rPr>
            </w:pPr>
            <w:r w:rsidRPr="00DA1CCC">
              <w:rPr>
                <w:rFonts w:ascii="Futura Medium" w:hAnsi="Futura Medium" w:cs="Arial"/>
                <w:b/>
                <w:bCs/>
                <w:szCs w:val="20"/>
                <w:lang w:val="en-GB"/>
              </w:rPr>
              <w:t>Objectives</w:t>
            </w:r>
          </w:p>
        </w:tc>
        <w:tc>
          <w:tcPr>
            <w:tcW w:w="4333" w:type="pct"/>
            <w:gridSpan w:val="4"/>
          </w:tcPr>
          <w:p w14:paraId="08A0E5C5" w14:textId="1AC91608" w:rsidR="00316138" w:rsidRPr="00C33E0B" w:rsidRDefault="00316138" w:rsidP="007D7A2D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line="276" w:lineRule="auto"/>
              <w:rPr>
                <w:rFonts w:ascii="Futura Medium" w:hAnsi="Futura Medium" w:cs="Arial"/>
                <w:szCs w:val="20"/>
              </w:rPr>
            </w:pPr>
            <w:r w:rsidRPr="00C33E0B">
              <w:rPr>
                <w:rFonts w:ascii="Futura Medium" w:hAnsi="Futura Medium" w:cs="Arial"/>
                <w:szCs w:val="20"/>
              </w:rPr>
              <w:t xml:space="preserve">The objective of the </w:t>
            </w:r>
            <w:r w:rsidR="00C06846">
              <w:rPr>
                <w:rFonts w:ascii="Futura Medium" w:hAnsi="Futura Medium" w:cs="Arial"/>
                <w:szCs w:val="20"/>
              </w:rPr>
              <w:t>Risk Assessment</w:t>
            </w:r>
            <w:r w:rsidRPr="00C33E0B">
              <w:rPr>
                <w:rFonts w:ascii="Futura Medium" w:hAnsi="Futura Medium" w:cs="Arial"/>
                <w:szCs w:val="20"/>
              </w:rPr>
              <w:t xml:space="preserve"> </w:t>
            </w:r>
            <w:r w:rsidR="00C06846">
              <w:rPr>
                <w:rFonts w:ascii="Futura Medium" w:hAnsi="Futura Medium" w:cs="Arial"/>
                <w:szCs w:val="20"/>
              </w:rPr>
              <w:t>review</w:t>
            </w:r>
            <w:r w:rsidRPr="00C33E0B">
              <w:rPr>
                <w:rFonts w:ascii="Futura Medium" w:hAnsi="Futura Medium" w:cs="Arial"/>
                <w:szCs w:val="20"/>
              </w:rPr>
              <w:t xml:space="preserve"> w</w:t>
            </w:r>
            <w:r w:rsidR="00B56E5D">
              <w:rPr>
                <w:rFonts w:ascii="Futura Medium" w:hAnsi="Futura Medium" w:cs="Arial"/>
                <w:szCs w:val="20"/>
              </w:rPr>
              <w:t>as</w:t>
            </w:r>
            <w:r w:rsidRPr="00C33E0B">
              <w:rPr>
                <w:rFonts w:ascii="Futura Medium" w:hAnsi="Futura Medium" w:cs="Arial"/>
                <w:szCs w:val="20"/>
              </w:rPr>
              <w:t>:</w:t>
            </w:r>
          </w:p>
          <w:p w14:paraId="092A6173" w14:textId="3B1A11A7" w:rsidR="00DB2768" w:rsidRPr="00DB2768" w:rsidRDefault="00DB2768" w:rsidP="007D7A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409" w:hanging="270"/>
              <w:rPr>
                <w:rFonts w:ascii="Futura Medium" w:hAnsi="Futura Medium" w:cs="Arial"/>
                <w:szCs w:val="20"/>
              </w:rPr>
            </w:pPr>
            <w:r w:rsidRPr="00DB2768">
              <w:rPr>
                <w:rFonts w:ascii="Futura Medium" w:hAnsi="Futura Medium" w:cs="Arial"/>
                <w:szCs w:val="20"/>
              </w:rPr>
              <w:t>To generate Risk Assessment Matri</w:t>
            </w:r>
            <w:r w:rsidR="00473F81">
              <w:rPr>
                <w:rFonts w:ascii="Futura Medium" w:hAnsi="Futura Medium" w:cs="Arial"/>
                <w:szCs w:val="20"/>
              </w:rPr>
              <w:t>ces</w:t>
            </w:r>
            <w:r w:rsidRPr="00DB2768">
              <w:rPr>
                <w:rFonts w:ascii="Futura Medium" w:hAnsi="Futura Medium" w:cs="Arial"/>
                <w:szCs w:val="20"/>
              </w:rPr>
              <w:t xml:space="preserve"> for GBAR011, 25, KOMA006, 7, 8 &amp; 9 for which Ops_WIT cannot be carried out due to liquid-loading tendencies with the wells.</w:t>
            </w:r>
          </w:p>
          <w:p w14:paraId="39E93612" w14:textId="77777777" w:rsidR="00DB2768" w:rsidRPr="00DB2768" w:rsidRDefault="00DB2768" w:rsidP="007D7A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409" w:hanging="270"/>
              <w:rPr>
                <w:rFonts w:ascii="Futura Medium" w:hAnsi="Futura Medium" w:cs="Arial"/>
                <w:szCs w:val="20"/>
              </w:rPr>
            </w:pPr>
            <w:r w:rsidRPr="00DB2768">
              <w:rPr>
                <w:rFonts w:ascii="Futura Medium" w:hAnsi="Futura Medium" w:cs="Arial"/>
                <w:szCs w:val="20"/>
              </w:rPr>
              <w:t>To agree on forward plan(s) to mitigate the associated risks and carry out the required Ops_WIT.</w:t>
            </w:r>
          </w:p>
          <w:p w14:paraId="5B2470E1" w14:textId="1CC16CB9" w:rsidR="00DE216C" w:rsidRPr="00DB2768" w:rsidRDefault="00DB2768" w:rsidP="007D7A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409" w:hanging="270"/>
              <w:rPr>
                <w:rFonts w:ascii="Futura Medium" w:hAnsi="Futura Medium" w:cs="Arial"/>
                <w:szCs w:val="20"/>
              </w:rPr>
            </w:pPr>
            <w:r w:rsidRPr="00DB2768">
              <w:rPr>
                <w:rFonts w:ascii="Futura Medium" w:hAnsi="Futura Medium" w:cs="Arial"/>
                <w:szCs w:val="20"/>
              </w:rPr>
              <w:t>To seek deviation for wells with overdue (or nearly overdue) Ops_WIT.</w:t>
            </w:r>
          </w:p>
        </w:tc>
      </w:tr>
      <w:tr w:rsidR="00316138" w:rsidRPr="00DA1CCC" w14:paraId="0E80F16D" w14:textId="77777777" w:rsidTr="00AA53DC">
        <w:trPr>
          <w:trHeight w:val="1727"/>
        </w:trPr>
        <w:tc>
          <w:tcPr>
            <w:tcW w:w="667" w:type="pct"/>
          </w:tcPr>
          <w:p w14:paraId="6B32F8AF" w14:textId="4AA6AFC4" w:rsidR="00316138" w:rsidRPr="00DA1CCC" w:rsidRDefault="00316138" w:rsidP="00173164">
            <w:pPr>
              <w:autoSpaceDE w:val="0"/>
              <w:autoSpaceDN w:val="0"/>
              <w:adjustRightInd w:val="0"/>
              <w:spacing w:line="360" w:lineRule="auto"/>
              <w:rPr>
                <w:rFonts w:ascii="Futura Medium" w:hAnsi="Futura Medium" w:cs="Arial"/>
                <w:b/>
                <w:bCs/>
                <w:szCs w:val="20"/>
              </w:rPr>
            </w:pPr>
            <w:r w:rsidRPr="00DA1CCC">
              <w:rPr>
                <w:rFonts w:ascii="Futura Medium" w:hAnsi="Futura Medium" w:cs="Arial"/>
                <w:b/>
                <w:bCs/>
                <w:szCs w:val="20"/>
              </w:rPr>
              <w:t>Key Highlights (Summary of Decisions)</w:t>
            </w:r>
          </w:p>
        </w:tc>
        <w:tc>
          <w:tcPr>
            <w:tcW w:w="4333" w:type="pct"/>
            <w:gridSpan w:val="4"/>
          </w:tcPr>
          <w:p w14:paraId="1D7B4CE9" w14:textId="67F891B9" w:rsidR="00316138" w:rsidRDefault="00316138" w:rsidP="007D7A2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360"/>
              <w:contextualSpacing w:val="0"/>
              <w:rPr>
                <w:rFonts w:ascii="Futura Medium" w:hAnsi="Futura Medium" w:cs="Arial"/>
                <w:szCs w:val="20"/>
              </w:rPr>
            </w:pPr>
          </w:p>
          <w:p w14:paraId="23865513" w14:textId="4288099C" w:rsidR="00DB2768" w:rsidRDefault="00DB2768" w:rsidP="007D7A2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Futura Medium" w:hAnsi="Futura Medium" w:cs="Arial"/>
                <w:szCs w:val="20"/>
                <w:lang w:val="en-GB"/>
              </w:rPr>
            </w:pPr>
            <w:r w:rsidRPr="00DB2768">
              <w:rPr>
                <w:rFonts w:ascii="Futura Medium" w:hAnsi="Futura Medium" w:cs="Arial"/>
                <w:b/>
                <w:bCs/>
                <w:szCs w:val="20"/>
                <w:u w:val="single"/>
                <w:lang w:val="en-GB"/>
              </w:rPr>
              <w:t>Category 1</w:t>
            </w:r>
            <w:r w:rsidRPr="00DB2768">
              <w:rPr>
                <w:rFonts w:ascii="Futura Medium" w:hAnsi="Futura Medium" w:cs="Arial"/>
                <w:b/>
                <w:bCs/>
                <w:szCs w:val="20"/>
                <w:lang w:val="en-GB"/>
              </w:rPr>
              <w:t xml:space="preserve">: </w:t>
            </w:r>
            <w:r w:rsidRPr="00DB2768">
              <w:rPr>
                <w:rFonts w:ascii="Futura Medium" w:hAnsi="Futura Medium" w:cs="Arial"/>
                <w:szCs w:val="20"/>
                <w:lang w:val="en-GB"/>
              </w:rPr>
              <w:t>Wells without SCE failures</w:t>
            </w:r>
            <w:r w:rsidR="007D7A2D">
              <w:rPr>
                <w:rFonts w:ascii="Futura Medium" w:hAnsi="Futura Medium" w:cs="Arial"/>
                <w:szCs w:val="20"/>
                <w:lang w:val="en-GB"/>
              </w:rPr>
              <w:t xml:space="preserve"> </w:t>
            </w:r>
            <w:r>
              <w:rPr>
                <w:rFonts w:ascii="Futura Medium" w:hAnsi="Futura Medium" w:cs="Arial"/>
                <w:szCs w:val="20"/>
                <w:lang w:val="en-GB"/>
              </w:rPr>
              <w:t>(GBAR011, GBAR025, KOMA007</w:t>
            </w:r>
            <w:r w:rsidR="007D7A2D">
              <w:rPr>
                <w:rFonts w:ascii="Futura Medium" w:hAnsi="Futura Medium" w:cs="Arial"/>
                <w:szCs w:val="20"/>
                <w:lang w:val="en-GB"/>
              </w:rPr>
              <w:t xml:space="preserve"> &amp;</w:t>
            </w:r>
            <w:r>
              <w:rPr>
                <w:rFonts w:ascii="Futura Medium" w:hAnsi="Futura Medium" w:cs="Arial"/>
                <w:szCs w:val="20"/>
                <w:lang w:val="en-GB"/>
              </w:rPr>
              <w:t xml:space="preserve"> KOMA008)</w:t>
            </w:r>
          </w:p>
          <w:p w14:paraId="6496E21D" w14:textId="77454047" w:rsidR="007D7A2D" w:rsidRPr="007D7A2D" w:rsidRDefault="007D7A2D" w:rsidP="007D7A2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ind w:left="499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</w:rPr>
              <w:t>All 4 wells are currently Action Code 0 in eWIMS.</w:t>
            </w:r>
          </w:p>
          <w:p w14:paraId="3011E33C" w14:textId="326027EC" w:rsidR="007D7A2D" w:rsidRDefault="007D7A2D" w:rsidP="007D7A2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ind w:left="499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  <w:lang w:val="en-GB"/>
              </w:rPr>
              <w:t xml:space="preserve">All 4 wells have no </w:t>
            </w:r>
            <w:r w:rsidR="00C423EB">
              <w:rPr>
                <w:rFonts w:ascii="Futura Medium" w:hAnsi="Futura Medium" w:cs="Arial"/>
                <w:szCs w:val="20"/>
                <w:lang w:val="en-GB"/>
              </w:rPr>
              <w:t xml:space="preserve">history of </w:t>
            </w:r>
            <w:r>
              <w:rPr>
                <w:rFonts w:ascii="Futura Medium" w:hAnsi="Futura Medium" w:cs="Arial"/>
                <w:szCs w:val="20"/>
                <w:lang w:val="en-GB"/>
              </w:rPr>
              <w:t>reported SCE failures, with all Christmas tree and wellhead valves tested okay for over 4 years period.</w:t>
            </w:r>
          </w:p>
          <w:p w14:paraId="3E927876" w14:textId="792562F2" w:rsidR="00DB2768" w:rsidRPr="00460775" w:rsidRDefault="007D7A2D" w:rsidP="007D7A2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ind w:left="499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</w:rPr>
              <w:t>KOMA008 is red on overdue Ops_WIT, while the other 3 wells will be overdue for Ops_WIT latest by 10</w:t>
            </w:r>
            <w:r w:rsidRPr="007D7A2D">
              <w:rPr>
                <w:rFonts w:ascii="Futura Medium" w:hAnsi="Futura Medium" w:cs="Arial"/>
                <w:szCs w:val="20"/>
                <w:vertAlign w:val="superscript"/>
              </w:rPr>
              <w:t>th</w:t>
            </w:r>
            <w:r>
              <w:rPr>
                <w:rFonts w:ascii="Futura Medium" w:hAnsi="Futura Medium" w:cs="Arial"/>
                <w:szCs w:val="20"/>
              </w:rPr>
              <w:t xml:space="preserve"> Feb 2021.</w:t>
            </w:r>
          </w:p>
          <w:p w14:paraId="74C5E51E" w14:textId="65C25749" w:rsidR="00460775" w:rsidRPr="00460775" w:rsidRDefault="00460775" w:rsidP="007D7A2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ind w:left="499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</w:rPr>
              <w:t xml:space="preserve">Risk assessed each well as low risk. </w:t>
            </w:r>
            <w:r w:rsidR="007123A1">
              <w:rPr>
                <w:rFonts w:ascii="Futura Medium" w:hAnsi="Futura Medium" w:cs="Arial"/>
                <w:i/>
                <w:iCs/>
                <w:szCs w:val="20"/>
              </w:rPr>
              <w:t>See RAM rating in table below.</w:t>
            </w:r>
          </w:p>
          <w:p w14:paraId="3F043403" w14:textId="31BA8605" w:rsidR="00460775" w:rsidRPr="007D7A2D" w:rsidRDefault="00460775" w:rsidP="007D7A2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ind w:left="499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</w:rPr>
              <w:t>Ops_WIT deviation of</w:t>
            </w:r>
            <w:r w:rsidR="007123A1">
              <w:rPr>
                <w:rFonts w:ascii="Futura Medium" w:hAnsi="Futura Medium" w:cs="Arial"/>
                <w:szCs w:val="20"/>
              </w:rPr>
              <w:t xml:space="preserve"> a</w:t>
            </w:r>
            <w:r>
              <w:rPr>
                <w:rFonts w:ascii="Futura Medium" w:hAnsi="Futura Medium" w:cs="Arial"/>
                <w:szCs w:val="20"/>
              </w:rPr>
              <w:t xml:space="preserve"> maximum of 9 months (from overdue date) approved for each well.</w:t>
            </w:r>
          </w:p>
          <w:p w14:paraId="3B4A0DD5" w14:textId="77777777" w:rsidR="00DB2768" w:rsidRPr="00DB2768" w:rsidRDefault="00DB2768" w:rsidP="007D7A2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Futura Medium" w:hAnsi="Futura Medium" w:cs="Arial"/>
                <w:szCs w:val="20"/>
              </w:rPr>
            </w:pPr>
          </w:p>
          <w:p w14:paraId="45FB540D" w14:textId="3D558C0E" w:rsidR="00DB2768" w:rsidRDefault="00DB2768" w:rsidP="007D7A2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contextualSpacing w:val="0"/>
              <w:rPr>
                <w:rFonts w:ascii="Futura Medium" w:hAnsi="Futura Medium" w:cs="Arial"/>
                <w:szCs w:val="20"/>
              </w:rPr>
            </w:pPr>
            <w:r w:rsidRPr="007D7A2D">
              <w:rPr>
                <w:rFonts w:ascii="Futura Medium" w:hAnsi="Futura Medium" w:cs="Arial"/>
                <w:b/>
                <w:bCs/>
                <w:szCs w:val="20"/>
                <w:u w:val="single"/>
                <w:lang w:val="en-GB"/>
              </w:rPr>
              <w:t>Category 2</w:t>
            </w:r>
            <w:r w:rsidRPr="00DB2768">
              <w:rPr>
                <w:rFonts w:ascii="Futura Medium" w:hAnsi="Futura Medium" w:cs="Arial"/>
                <w:b/>
                <w:bCs/>
                <w:szCs w:val="20"/>
                <w:lang w:val="en-GB"/>
              </w:rPr>
              <w:t>:</w:t>
            </w:r>
            <w:r w:rsidRPr="00DB2768">
              <w:rPr>
                <w:rFonts w:ascii="Futura Medium" w:hAnsi="Futura Medium" w:cs="Arial"/>
                <w:szCs w:val="20"/>
              </w:rPr>
              <w:t xml:space="preserve"> Wells with SCE failures</w:t>
            </w:r>
            <w:r w:rsidR="007D7A2D">
              <w:rPr>
                <w:rFonts w:ascii="Futura Medium" w:hAnsi="Futura Medium" w:cs="Arial"/>
                <w:szCs w:val="20"/>
              </w:rPr>
              <w:t xml:space="preserve"> (KOMA006 &amp; KOMA009)</w:t>
            </w:r>
          </w:p>
          <w:p w14:paraId="4EC7231A" w14:textId="18BCA86F" w:rsidR="00DB2768" w:rsidRDefault="007D7A2D" w:rsidP="0046077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499"/>
              <w:contextualSpacing w:val="0"/>
              <w:rPr>
                <w:rFonts w:ascii="Futura Medium" w:hAnsi="Futura Medium" w:cs="Arial"/>
                <w:szCs w:val="20"/>
              </w:rPr>
            </w:pPr>
            <w:r>
              <w:rPr>
                <w:rFonts w:ascii="Futura Medium" w:hAnsi="Futura Medium" w:cs="Arial"/>
                <w:szCs w:val="20"/>
              </w:rPr>
              <w:t>Both wells are currently Action Code 9</w:t>
            </w:r>
            <w:r w:rsidR="0011688B">
              <w:rPr>
                <w:rFonts w:ascii="Futura Medium" w:hAnsi="Futura Medium" w:cs="Arial"/>
                <w:szCs w:val="20"/>
              </w:rPr>
              <w:t xml:space="preserve"> (red)</w:t>
            </w:r>
            <w:r>
              <w:rPr>
                <w:rFonts w:ascii="Futura Medium" w:hAnsi="Futura Medium" w:cs="Arial"/>
                <w:szCs w:val="20"/>
              </w:rPr>
              <w:t xml:space="preserve"> in eWIMS.</w:t>
            </w:r>
          </w:p>
          <w:p w14:paraId="66D543AC" w14:textId="6148FAF5" w:rsidR="007D7A2D" w:rsidRDefault="00460775" w:rsidP="0046077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499"/>
              <w:contextualSpacing w:val="0"/>
              <w:rPr>
                <w:rFonts w:ascii="Futura Medium" w:hAnsi="Futura Medium" w:cs="Arial"/>
                <w:szCs w:val="20"/>
              </w:rPr>
            </w:pPr>
            <w:r>
              <w:rPr>
                <w:rFonts w:ascii="Futura Medium" w:hAnsi="Futura Medium" w:cs="Arial"/>
                <w:szCs w:val="20"/>
              </w:rPr>
              <w:t>Multiple SCE failures were reported during the latest PM activity on both wells.</w:t>
            </w:r>
          </w:p>
          <w:p w14:paraId="47D0781F" w14:textId="234B0D98" w:rsidR="00460775" w:rsidRDefault="00460775" w:rsidP="0046077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499"/>
              <w:contextualSpacing w:val="0"/>
              <w:rPr>
                <w:rFonts w:ascii="Futura Medium" w:hAnsi="Futura Medium" w:cs="Arial"/>
                <w:szCs w:val="20"/>
              </w:rPr>
            </w:pPr>
            <w:r>
              <w:rPr>
                <w:rFonts w:ascii="Futura Medium" w:hAnsi="Futura Medium" w:cs="Arial"/>
                <w:szCs w:val="20"/>
              </w:rPr>
              <w:t>KOMA006 (Cmb_WITSIT) &amp; KOMA009 (Ops_WIT) will be overdue by 9</w:t>
            </w:r>
            <w:r w:rsidRPr="00460775">
              <w:rPr>
                <w:rFonts w:ascii="Futura Medium" w:hAnsi="Futura Medium" w:cs="Arial"/>
                <w:szCs w:val="20"/>
                <w:vertAlign w:val="superscript"/>
              </w:rPr>
              <w:t>th</w:t>
            </w:r>
            <w:r>
              <w:rPr>
                <w:rFonts w:ascii="Futura Medium" w:hAnsi="Futura Medium" w:cs="Arial"/>
                <w:szCs w:val="20"/>
              </w:rPr>
              <w:t xml:space="preserve"> Jun &amp; 16</w:t>
            </w:r>
            <w:r w:rsidRPr="00460775">
              <w:rPr>
                <w:rFonts w:ascii="Futura Medium" w:hAnsi="Futura Medium" w:cs="Arial"/>
                <w:szCs w:val="20"/>
                <w:vertAlign w:val="superscript"/>
              </w:rPr>
              <w:t>th</w:t>
            </w:r>
            <w:r>
              <w:rPr>
                <w:rFonts w:ascii="Futura Medium" w:hAnsi="Futura Medium" w:cs="Arial"/>
                <w:szCs w:val="20"/>
              </w:rPr>
              <w:t xml:space="preserve"> Jan 2021, respectively.</w:t>
            </w:r>
          </w:p>
          <w:p w14:paraId="7D0CF4F7" w14:textId="77777777" w:rsidR="00DC5B51" w:rsidRDefault="00C06846" w:rsidP="00C0684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499"/>
              <w:contextualSpacing w:val="0"/>
              <w:rPr>
                <w:rFonts w:ascii="Futura Medium" w:hAnsi="Futura Medium" w:cs="Arial"/>
                <w:szCs w:val="20"/>
              </w:rPr>
            </w:pPr>
            <w:r>
              <w:rPr>
                <w:rFonts w:ascii="Futura Medium" w:hAnsi="Futura Medium" w:cs="Arial"/>
                <w:szCs w:val="20"/>
              </w:rPr>
              <w:t>Ops_WIT deviation not approved, pending close-out of assigned actions.</w:t>
            </w:r>
          </w:p>
          <w:p w14:paraId="00245FEF" w14:textId="13ED51DA" w:rsidR="007123A1" w:rsidRPr="007123A1" w:rsidRDefault="007123A1" w:rsidP="007123A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499"/>
              <w:contextualSpacing w:val="0"/>
              <w:rPr>
                <w:rFonts w:ascii="Futura Medium" w:hAnsi="Futura Medium" w:cs="Arial"/>
                <w:szCs w:val="20"/>
              </w:rPr>
            </w:pPr>
            <w:r>
              <w:rPr>
                <w:rFonts w:ascii="Futura Medium" w:hAnsi="Futura Medium" w:cs="Arial"/>
                <w:szCs w:val="20"/>
              </w:rPr>
              <w:t>Risk Assessment to be re-scheduled.</w:t>
            </w:r>
          </w:p>
        </w:tc>
      </w:tr>
    </w:tbl>
    <w:p w14:paraId="7CC6190D" w14:textId="66270C92" w:rsidR="00DE216C" w:rsidRDefault="00DE216C" w:rsidP="00DE216C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</w:rPr>
      </w:pPr>
    </w:p>
    <w:p w14:paraId="031A1DED" w14:textId="4C838A88" w:rsidR="00C06846" w:rsidRDefault="00C06846">
      <w:pPr>
        <w:spacing w:after="160" w:line="259" w:lineRule="auto"/>
        <w:rPr>
          <w:rFonts w:ascii="Futura Medium" w:hAnsi="Futura Medium" w:cs="Arial"/>
        </w:rPr>
      </w:pPr>
      <w:r>
        <w:rPr>
          <w:rFonts w:ascii="Futura Medium" w:hAnsi="Futura Medium" w:cs="Arial"/>
        </w:rPr>
        <w:br w:type="page"/>
      </w:r>
    </w:p>
    <w:p w14:paraId="16871FAE" w14:textId="77777777" w:rsidR="00C06846" w:rsidRDefault="00C06846" w:rsidP="00DE216C">
      <w:pPr>
        <w:pStyle w:val="Header"/>
        <w:tabs>
          <w:tab w:val="clear" w:pos="4153"/>
          <w:tab w:val="clear" w:pos="8306"/>
        </w:tabs>
        <w:rPr>
          <w:rFonts w:cs="Arial"/>
          <w:b/>
          <w:bCs/>
          <w:sz w:val="24"/>
          <w:szCs w:val="20"/>
          <w:u w:val="single"/>
        </w:rPr>
      </w:pPr>
    </w:p>
    <w:p w14:paraId="4C8ECE86" w14:textId="1121398E" w:rsidR="00DE216C" w:rsidRPr="00FC76B4" w:rsidRDefault="00B82B4E" w:rsidP="00DE216C">
      <w:pPr>
        <w:rPr>
          <w:rFonts w:ascii="Futura Medium" w:hAnsi="Futura Medium" w:cs="Arial"/>
          <w:b/>
          <w:sz w:val="28"/>
          <w:szCs w:val="28"/>
          <w:u w:val="single"/>
          <w:lang w:val="en-GB"/>
        </w:rPr>
      </w:pPr>
      <w:r>
        <w:rPr>
          <w:rFonts w:ascii="Futura Medium" w:hAnsi="Futura Medium" w:cs="Arial"/>
          <w:b/>
          <w:sz w:val="28"/>
          <w:szCs w:val="28"/>
          <w:u w:val="single"/>
          <w:lang w:val="en-GB"/>
        </w:rPr>
        <w:t>Summary</w:t>
      </w:r>
      <w:r w:rsidR="00DE216C" w:rsidRPr="00FC76B4">
        <w:rPr>
          <w:rFonts w:ascii="Futura Medium" w:hAnsi="Futura Medium" w:cs="Arial"/>
          <w:b/>
          <w:sz w:val="28"/>
          <w:szCs w:val="28"/>
          <w:u w:val="single"/>
          <w:lang w:val="en-GB"/>
        </w:rPr>
        <w:t xml:space="preserve"> of Well Integrity Issues</w:t>
      </w:r>
      <w:r w:rsidR="00AA53DC">
        <w:rPr>
          <w:rFonts w:ascii="Futura Medium" w:hAnsi="Futura Medium" w:cs="Arial"/>
          <w:b/>
          <w:sz w:val="28"/>
          <w:szCs w:val="28"/>
          <w:u w:val="single"/>
          <w:lang w:val="en-GB"/>
        </w:rPr>
        <w:t>:</w:t>
      </w:r>
    </w:p>
    <w:p w14:paraId="1D95C50C" w14:textId="14D7DE58" w:rsidR="00DE216C" w:rsidRDefault="00DE216C" w:rsidP="00DE216C">
      <w:pPr>
        <w:rPr>
          <w:rFonts w:cs="Arial"/>
          <w:b/>
          <w:sz w:val="24"/>
          <w:u w:val="single"/>
          <w:lang w:val="en-GB"/>
        </w:rPr>
      </w:pPr>
    </w:p>
    <w:p w14:paraId="3879A4DE" w14:textId="5365ED43" w:rsidR="00AA53DC" w:rsidRPr="00AA53DC" w:rsidRDefault="00A979BD" w:rsidP="00A979BD">
      <w:pPr>
        <w:spacing w:line="276" w:lineRule="auto"/>
        <w:rPr>
          <w:rFonts w:ascii="Futura Medium" w:hAnsi="Futura Medium" w:cs="Arial"/>
          <w:b/>
          <w:szCs w:val="20"/>
          <w:u w:val="single"/>
          <w:lang w:val="en-GB"/>
        </w:rPr>
      </w:pPr>
      <w:r w:rsidRPr="00DB2768">
        <w:rPr>
          <w:rFonts w:ascii="Futura Medium" w:hAnsi="Futura Medium" w:cs="Arial"/>
          <w:b/>
          <w:bCs/>
          <w:szCs w:val="20"/>
          <w:u w:val="single"/>
          <w:lang w:val="en-GB"/>
        </w:rPr>
        <w:t>Category 1</w:t>
      </w:r>
      <w:r w:rsidRPr="00DB2768">
        <w:rPr>
          <w:rFonts w:ascii="Futura Medium" w:hAnsi="Futura Medium" w:cs="Arial"/>
          <w:b/>
          <w:bCs/>
          <w:szCs w:val="20"/>
          <w:lang w:val="en-GB"/>
        </w:rPr>
        <w:t xml:space="preserve">: </w:t>
      </w:r>
      <w:r w:rsidRPr="00DB2768">
        <w:rPr>
          <w:rFonts w:ascii="Futura Medium" w:hAnsi="Futura Medium" w:cs="Arial"/>
          <w:szCs w:val="20"/>
          <w:lang w:val="en-GB"/>
        </w:rPr>
        <w:t>Wells without SCE failures</w:t>
      </w:r>
    </w:p>
    <w:tbl>
      <w:tblPr>
        <w:tblStyle w:val="GridTable4-Accent1"/>
        <w:tblW w:w="4999" w:type="pct"/>
        <w:tblLayout w:type="fixed"/>
        <w:tblLook w:val="0420" w:firstRow="1" w:lastRow="0" w:firstColumn="0" w:lastColumn="0" w:noHBand="0" w:noVBand="1"/>
      </w:tblPr>
      <w:tblGrid>
        <w:gridCol w:w="991"/>
        <w:gridCol w:w="764"/>
        <w:gridCol w:w="948"/>
        <w:gridCol w:w="990"/>
        <w:gridCol w:w="4767"/>
        <w:gridCol w:w="5486"/>
      </w:tblGrid>
      <w:tr w:rsidR="000730C4" w:rsidRPr="0099097F" w14:paraId="024554F4" w14:textId="77777777" w:rsidTr="00073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355" w:type="pct"/>
            <w:vAlign w:val="center"/>
            <w:hideMark/>
          </w:tcPr>
          <w:p w14:paraId="15B51316" w14:textId="77777777" w:rsidR="000730C4" w:rsidRPr="0099097F" w:rsidRDefault="000730C4" w:rsidP="009E22E8">
            <w:pPr>
              <w:ind w:right="-103"/>
              <w:jc w:val="center"/>
              <w:rPr>
                <w:rFonts w:ascii="Futura Medium" w:hAnsi="Futura Medium" w:cs="Arial"/>
                <w:color w:val="FFFFFF"/>
                <w:kern w:val="24"/>
                <w:szCs w:val="28"/>
              </w:rPr>
            </w:pPr>
            <w:r w:rsidRPr="00F603A9">
              <w:rPr>
                <w:rFonts w:ascii="Futura Medium" w:hAnsi="Futura Medium" w:cs="Arial"/>
                <w:color w:val="FFFFFF"/>
                <w:kern w:val="24"/>
                <w:szCs w:val="28"/>
              </w:rPr>
              <w:t>Well</w:t>
            </w:r>
          </w:p>
        </w:tc>
        <w:tc>
          <w:tcPr>
            <w:tcW w:w="274" w:type="pct"/>
            <w:vAlign w:val="center"/>
            <w:hideMark/>
          </w:tcPr>
          <w:p w14:paraId="6C478D4E" w14:textId="77777777" w:rsidR="000730C4" w:rsidRDefault="000730C4" w:rsidP="00A56FC6">
            <w:pPr>
              <w:jc w:val="center"/>
              <w:rPr>
                <w:rFonts w:ascii="Futura Medium" w:hAnsi="Futura Medium" w:cs="Arial"/>
                <w:b w:val="0"/>
                <w:bCs w:val="0"/>
                <w:color w:val="FFFFFF"/>
                <w:kern w:val="24"/>
                <w:szCs w:val="28"/>
              </w:rPr>
            </w:pPr>
            <w:r w:rsidRPr="0099097F">
              <w:rPr>
                <w:rFonts w:ascii="Futura Medium" w:hAnsi="Futura Medium" w:cs="Arial"/>
                <w:color w:val="FFFFFF"/>
                <w:kern w:val="24"/>
                <w:szCs w:val="28"/>
              </w:rPr>
              <w:t>Action</w:t>
            </w:r>
          </w:p>
          <w:p w14:paraId="5EA9EF88" w14:textId="4CAEE301" w:rsidR="000730C4" w:rsidRPr="0099097F" w:rsidRDefault="000730C4" w:rsidP="009E22E8">
            <w:pPr>
              <w:ind w:left="-195" w:right="-243"/>
              <w:jc w:val="center"/>
              <w:rPr>
                <w:rFonts w:ascii="Futura Medium" w:hAnsi="Futura Medium" w:cs="Arial"/>
                <w:color w:val="FFFFFF"/>
                <w:kern w:val="24"/>
                <w:szCs w:val="28"/>
              </w:rPr>
            </w:pPr>
            <w:r w:rsidRPr="0099097F">
              <w:rPr>
                <w:rFonts w:ascii="Futura Medium" w:hAnsi="Futura Medium" w:cs="Arial"/>
                <w:color w:val="FFFFFF"/>
                <w:kern w:val="24"/>
                <w:szCs w:val="28"/>
              </w:rPr>
              <w:t>Code</w:t>
            </w:r>
          </w:p>
        </w:tc>
        <w:tc>
          <w:tcPr>
            <w:tcW w:w="340" w:type="pct"/>
            <w:vAlign w:val="center"/>
            <w:hideMark/>
          </w:tcPr>
          <w:p w14:paraId="033125DE" w14:textId="5612C0E1" w:rsidR="000730C4" w:rsidRPr="0099097F" w:rsidRDefault="000730C4" w:rsidP="00FC76B4">
            <w:pPr>
              <w:ind w:left="-150" w:right="-195"/>
              <w:jc w:val="center"/>
              <w:rPr>
                <w:rFonts w:ascii="Futura Medium" w:hAnsi="Futura Medium" w:cs="Arial"/>
                <w:color w:val="FFFFFF"/>
                <w:kern w:val="24"/>
                <w:szCs w:val="28"/>
              </w:rPr>
            </w:pPr>
            <w:r>
              <w:rPr>
                <w:rFonts w:ascii="Futura Medium" w:hAnsi="Futura Medium" w:cs="Arial"/>
                <w:color w:val="FFFFFF"/>
                <w:kern w:val="24"/>
                <w:szCs w:val="28"/>
              </w:rPr>
              <w:t>Goes Red Reason</w:t>
            </w:r>
          </w:p>
        </w:tc>
        <w:tc>
          <w:tcPr>
            <w:tcW w:w="355" w:type="pct"/>
            <w:vAlign w:val="center"/>
          </w:tcPr>
          <w:p w14:paraId="30E9B11E" w14:textId="10DBB926" w:rsidR="000730C4" w:rsidRPr="00F603A9" w:rsidRDefault="000730C4" w:rsidP="00FC76B4">
            <w:pPr>
              <w:ind w:left="-15"/>
              <w:jc w:val="center"/>
              <w:rPr>
                <w:rFonts w:ascii="Futura Medium" w:hAnsi="Futura Medium" w:cs="Arial"/>
                <w:color w:val="FFFFFF"/>
                <w:kern w:val="24"/>
                <w:szCs w:val="28"/>
              </w:rPr>
            </w:pPr>
            <w:r w:rsidRPr="00A56FC6">
              <w:rPr>
                <w:rFonts w:ascii="Futura Medium" w:hAnsi="Futura Medium" w:cs="Arial"/>
                <w:color w:val="FFFFFF"/>
                <w:kern w:val="24"/>
                <w:szCs w:val="28"/>
              </w:rPr>
              <w:t>Goes Red On</w:t>
            </w:r>
          </w:p>
        </w:tc>
        <w:tc>
          <w:tcPr>
            <w:tcW w:w="1709" w:type="pct"/>
            <w:vAlign w:val="center"/>
          </w:tcPr>
          <w:p w14:paraId="0F86647B" w14:textId="3349CA7B" w:rsidR="000730C4" w:rsidRPr="0099097F" w:rsidRDefault="000730C4" w:rsidP="00A56FC6">
            <w:pPr>
              <w:jc w:val="center"/>
              <w:rPr>
                <w:rFonts w:ascii="Futura Medium" w:hAnsi="Futura Medium" w:cs="Arial"/>
                <w:color w:val="FFFFFF"/>
                <w:kern w:val="24"/>
                <w:szCs w:val="28"/>
              </w:rPr>
            </w:pPr>
            <w:r w:rsidRPr="00F603A9">
              <w:rPr>
                <w:rFonts w:ascii="Futura Medium" w:hAnsi="Futura Medium" w:cs="Arial"/>
                <w:color w:val="FFFFFF"/>
                <w:kern w:val="24"/>
                <w:szCs w:val="28"/>
              </w:rPr>
              <w:t>Well History/Analysis</w:t>
            </w:r>
          </w:p>
        </w:tc>
        <w:tc>
          <w:tcPr>
            <w:tcW w:w="1967" w:type="pct"/>
            <w:vAlign w:val="center"/>
            <w:hideMark/>
          </w:tcPr>
          <w:p w14:paraId="1BCC28C9" w14:textId="17E3E54F" w:rsidR="000730C4" w:rsidRPr="0099097F" w:rsidRDefault="000730C4" w:rsidP="00A56FC6">
            <w:pPr>
              <w:jc w:val="center"/>
              <w:rPr>
                <w:rFonts w:ascii="Futura Medium" w:hAnsi="Futura Medium" w:cs="Arial"/>
                <w:color w:val="FFFFFF"/>
                <w:kern w:val="24"/>
                <w:szCs w:val="28"/>
              </w:rPr>
            </w:pPr>
            <w:r w:rsidRPr="00F603A9">
              <w:rPr>
                <w:rFonts w:ascii="Futura Medium" w:hAnsi="Futura Medium" w:cs="Arial"/>
                <w:color w:val="FFFFFF"/>
                <w:kern w:val="24"/>
                <w:szCs w:val="28"/>
              </w:rPr>
              <w:t>Risk Assessment Outcome/ Mitigation</w:t>
            </w:r>
            <w:r>
              <w:rPr>
                <w:rFonts w:ascii="Futura Medium" w:hAnsi="Futura Medium" w:cs="Arial"/>
                <w:color w:val="FFFFFF"/>
                <w:kern w:val="24"/>
                <w:szCs w:val="28"/>
              </w:rPr>
              <w:t>s /</w:t>
            </w:r>
            <w:r w:rsidRPr="00F603A9">
              <w:rPr>
                <w:rFonts w:ascii="Futura Medium" w:hAnsi="Futura Medium" w:cs="Arial"/>
                <w:color w:val="FFFFFF"/>
                <w:kern w:val="24"/>
                <w:szCs w:val="28"/>
              </w:rPr>
              <w:t xml:space="preserve"> Action</w:t>
            </w:r>
            <w:r>
              <w:rPr>
                <w:rFonts w:ascii="Futura Medium" w:hAnsi="Futura Medium" w:cs="Arial"/>
                <w:color w:val="FFFFFF"/>
                <w:kern w:val="24"/>
                <w:szCs w:val="28"/>
              </w:rPr>
              <w:t>s</w:t>
            </w:r>
          </w:p>
        </w:tc>
      </w:tr>
      <w:tr w:rsidR="000730C4" w:rsidRPr="00FC76B4" w14:paraId="35D84B5E" w14:textId="77777777" w:rsidTr="000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55" w:type="pct"/>
            <w:vAlign w:val="center"/>
          </w:tcPr>
          <w:p w14:paraId="3615027D" w14:textId="0DCE7032" w:rsidR="000730C4" w:rsidRPr="00FC76B4" w:rsidRDefault="000730C4" w:rsidP="009E22E8">
            <w:pPr>
              <w:ind w:left="-115" w:right="-105"/>
              <w:jc w:val="center"/>
              <w:rPr>
                <w:rFonts w:ascii="Futura Medium" w:hAnsi="Futura Medium" w:cs="Arial"/>
                <w:kern w:val="24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kern w:val="24"/>
                <w:sz w:val="19"/>
                <w:szCs w:val="19"/>
              </w:rPr>
              <w:t>GBAR011</w:t>
            </w:r>
          </w:p>
        </w:tc>
        <w:tc>
          <w:tcPr>
            <w:tcW w:w="274" w:type="pct"/>
            <w:shd w:val="clear" w:color="auto" w:fill="00B050"/>
            <w:vAlign w:val="center"/>
          </w:tcPr>
          <w:p w14:paraId="5F0D5218" w14:textId="40D79EA1" w:rsidR="000730C4" w:rsidRPr="00FC76B4" w:rsidRDefault="000730C4" w:rsidP="00A56FC6">
            <w:pPr>
              <w:jc w:val="center"/>
              <w:rPr>
                <w:rFonts w:ascii="Futura Medium" w:hAnsi="Futura Medium" w:cs="Arial"/>
                <w:b/>
                <w:bCs/>
                <w:sz w:val="19"/>
                <w:szCs w:val="19"/>
              </w:rPr>
            </w:pPr>
            <w:r w:rsidRPr="00FC76B4">
              <w:rPr>
                <w:rFonts w:ascii="Futura Medium" w:eastAsiaTheme="minorEastAsia" w:hAnsi="Futura Medium" w:cstheme="minorBidi"/>
                <w:b/>
                <w:bCs/>
                <w:kern w:val="24"/>
                <w:sz w:val="19"/>
                <w:szCs w:val="19"/>
              </w:rPr>
              <w:t>0</w:t>
            </w:r>
          </w:p>
        </w:tc>
        <w:tc>
          <w:tcPr>
            <w:tcW w:w="340" w:type="pct"/>
            <w:vAlign w:val="center"/>
          </w:tcPr>
          <w:p w14:paraId="09FDBDF9" w14:textId="2AED5F94" w:rsidR="000730C4" w:rsidRPr="00FC76B4" w:rsidRDefault="000730C4" w:rsidP="00FC76B4">
            <w:pPr>
              <w:ind w:right="-195"/>
              <w:rPr>
                <w:rFonts w:ascii="Futura Medium" w:hAnsi="Futura Medium" w:cs="Arial"/>
                <w:kern w:val="24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kern w:val="24"/>
                <w:sz w:val="19"/>
                <w:szCs w:val="19"/>
              </w:rPr>
              <w:t>Ops_WIT due</w:t>
            </w:r>
          </w:p>
        </w:tc>
        <w:tc>
          <w:tcPr>
            <w:tcW w:w="355" w:type="pct"/>
            <w:vAlign w:val="center"/>
          </w:tcPr>
          <w:p w14:paraId="7DBE7891" w14:textId="6F78897A" w:rsidR="000730C4" w:rsidRPr="00FC76B4" w:rsidRDefault="000730C4" w:rsidP="009E22E8">
            <w:pPr>
              <w:ind w:left="-109" w:right="-106"/>
              <w:jc w:val="center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eastAsiaTheme="minorEastAsia" w:hAnsi="Futura Medium" w:cstheme="minorBidi"/>
                <w:kern w:val="24"/>
                <w:sz w:val="19"/>
                <w:szCs w:val="19"/>
              </w:rPr>
              <w:t>10-Feb-21</w:t>
            </w:r>
          </w:p>
        </w:tc>
        <w:tc>
          <w:tcPr>
            <w:tcW w:w="1709" w:type="pct"/>
          </w:tcPr>
          <w:p w14:paraId="3C768A8B" w14:textId="28D204A9" w:rsidR="000730C4" w:rsidRPr="00FC76B4" w:rsidRDefault="000730C4" w:rsidP="00A56FC6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Gas producer completed as SSS on D6000C.</w:t>
            </w:r>
          </w:p>
          <w:p w14:paraId="33B1DAE8" w14:textId="52582AAD" w:rsidR="000730C4" w:rsidRPr="00FC76B4" w:rsidRDefault="000730C4" w:rsidP="00A56FC6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Currently producing at 7 MMscf/d with FTHP of 1236 psig.</w:t>
            </w:r>
          </w:p>
          <w:p w14:paraId="17D11BAE" w14:textId="48F8BFA3" w:rsidR="000730C4" w:rsidRPr="00FC76B4" w:rsidRDefault="000730C4" w:rsidP="00A56FC6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No failures reported during last Cmb_WITSIT in Jul 2020.</w:t>
            </w:r>
          </w:p>
          <w:p w14:paraId="666DAF8E" w14:textId="1937B478" w:rsidR="000730C4" w:rsidRPr="00FC76B4" w:rsidRDefault="000730C4" w:rsidP="00A56FC6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Unable to carry-out Ops_WIT due to liquid loading tendencies.</w:t>
            </w:r>
          </w:p>
        </w:tc>
        <w:tc>
          <w:tcPr>
            <w:tcW w:w="1967" w:type="pct"/>
          </w:tcPr>
          <w:p w14:paraId="08F4D171" w14:textId="48F5457E" w:rsidR="000730C4" w:rsidRPr="00FC76B4" w:rsidRDefault="000730C4" w:rsidP="00A56FC6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b/>
                <w:bCs/>
                <w:sz w:val="19"/>
                <w:szCs w:val="19"/>
                <w:lang w:val="en-US" w:eastAsia="en-US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  <w:lang w:val="en-US" w:eastAsia="en-US"/>
              </w:rPr>
              <w:t xml:space="preserve">Risk Assessed as: </w:t>
            </w:r>
            <w:r w:rsidRPr="00FC76B4">
              <w:rPr>
                <w:rFonts w:ascii="Futura Medium" w:hAnsi="Futura Medium" w:cs="Arial"/>
                <w:b/>
                <w:bCs/>
                <w:sz w:val="19"/>
                <w:szCs w:val="19"/>
                <w:lang w:val="en-US" w:eastAsia="en-US"/>
              </w:rPr>
              <w:t>P-2B; A-1B; C-2B; E-2B</w:t>
            </w:r>
          </w:p>
          <w:p w14:paraId="2C2232A9" w14:textId="6044A7DE" w:rsidR="000730C4" w:rsidRPr="009432F9" w:rsidRDefault="000730C4" w:rsidP="009432F9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  <w:lang w:val="en-US"/>
              </w:rPr>
            </w:pPr>
            <w:r w:rsidRPr="009432F9">
              <w:rPr>
                <w:rFonts w:ascii="Futura Medium" w:hAnsi="Futura Medium" w:cs="Arial"/>
                <w:sz w:val="19"/>
                <w:szCs w:val="19"/>
              </w:rPr>
              <w:t>Increased well surveillance and monitor well parameters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Memberr</w:t>
            </w:r>
            <w:r w:rsidRPr="009432F9">
              <w:rPr>
                <w:rFonts w:ascii="Futura Medium" w:hAnsi="Futura Medium" w:cs="Arial"/>
                <w:i/>
                <w:iCs/>
                <w:sz w:val="19"/>
                <w:szCs w:val="19"/>
              </w:rPr>
              <w:t xml:space="preserve"> 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(Weekly)</w:t>
            </w:r>
          </w:p>
          <w:p w14:paraId="171526F9" w14:textId="2DE8626D" w:rsidR="000730C4" w:rsidRPr="00FC76B4" w:rsidRDefault="000730C4" w:rsidP="00A56FC6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Enter Ops_WIT deviation for 9 months max in FSR.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Femi (1</w:t>
            </w:r>
            <w:ins w:id="1" w:author="Obakhena, Femi O SPDC-PTD/C/NCC" w:date="2021-01-08T13:17:00Z">
              <w:r w:rsidR="00C423EB">
                <w:rPr>
                  <w:rFonts w:ascii="Futura Medium" w:hAnsi="Futura Medium" w:cs="Arial"/>
                  <w:i/>
                  <w:iCs/>
                  <w:sz w:val="19"/>
                  <w:szCs w:val="19"/>
                </w:rPr>
                <w:t>5</w:t>
              </w:r>
            </w:ins>
            <w:del w:id="2" w:author="Obakhena, Femi O SPDC-PTD/C/NCC" w:date="2021-01-08T13:17:00Z">
              <w:r w:rsidRPr="00FC76B4" w:rsidDel="00C423EB">
                <w:rPr>
                  <w:rFonts w:ascii="Futura Medium" w:hAnsi="Futura Medium" w:cs="Arial"/>
                  <w:i/>
                  <w:iCs/>
                  <w:sz w:val="19"/>
                  <w:szCs w:val="19"/>
                </w:rPr>
                <w:delText>3</w:delText>
              </w:r>
            </w:del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-Jan-21)</w:t>
            </w:r>
          </w:p>
          <w:p w14:paraId="756FC795" w14:textId="41355160" w:rsidR="000730C4" w:rsidRPr="000730C4" w:rsidRDefault="000730C4" w:rsidP="00A56FC6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Carry-out Ops_WIT at next available window.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Memberr (10-Nov-21)</w:t>
            </w:r>
          </w:p>
          <w:p w14:paraId="7F8F41B2" w14:textId="6001EE34" w:rsidR="000730C4" w:rsidRPr="00FC76B4" w:rsidRDefault="000730C4" w:rsidP="00A56FC6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 w:rsidRPr="000730C4">
              <w:rPr>
                <w:rFonts w:ascii="Futura Medium" w:hAnsi="Futura Medium" w:cs="Arial"/>
                <w:sz w:val="19"/>
                <w:szCs w:val="19"/>
              </w:rPr>
              <w:t>Prepare N2 lift proposal, as contingency.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</w:rPr>
              <w:t xml:space="preserve">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David</w:t>
            </w:r>
          </w:p>
        </w:tc>
      </w:tr>
      <w:tr w:rsidR="000730C4" w:rsidRPr="00FC76B4" w14:paraId="3E58D9AB" w14:textId="77777777" w:rsidTr="000730C4">
        <w:trPr>
          <w:trHeight w:val="576"/>
        </w:trPr>
        <w:tc>
          <w:tcPr>
            <w:tcW w:w="355" w:type="pct"/>
            <w:vAlign w:val="center"/>
          </w:tcPr>
          <w:p w14:paraId="108E60D7" w14:textId="7E3F0FEB" w:rsidR="000730C4" w:rsidRPr="00FC76B4" w:rsidRDefault="000730C4" w:rsidP="009E22E8">
            <w:pPr>
              <w:ind w:left="-115" w:right="-105"/>
              <w:jc w:val="center"/>
              <w:rPr>
                <w:rFonts w:ascii="Futura Medium" w:hAnsi="Futura Medium" w:cs="Arial"/>
                <w:kern w:val="24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kern w:val="24"/>
                <w:sz w:val="19"/>
                <w:szCs w:val="19"/>
              </w:rPr>
              <w:t>GBAR025</w:t>
            </w:r>
          </w:p>
        </w:tc>
        <w:tc>
          <w:tcPr>
            <w:tcW w:w="274" w:type="pct"/>
            <w:shd w:val="clear" w:color="auto" w:fill="00B050"/>
            <w:vAlign w:val="center"/>
          </w:tcPr>
          <w:p w14:paraId="4125CB95" w14:textId="54529B4A" w:rsidR="000730C4" w:rsidRPr="00FC76B4" w:rsidRDefault="000730C4" w:rsidP="009432F9">
            <w:pPr>
              <w:jc w:val="center"/>
              <w:rPr>
                <w:rFonts w:ascii="Futura Medium" w:hAnsi="Futura Medium" w:cs="Arial"/>
                <w:b/>
                <w:bCs/>
                <w:sz w:val="19"/>
                <w:szCs w:val="19"/>
              </w:rPr>
            </w:pPr>
            <w:r w:rsidRPr="00FC76B4">
              <w:rPr>
                <w:rFonts w:ascii="Futura Medium" w:eastAsiaTheme="minorEastAsia" w:hAnsi="Futura Medium" w:cstheme="minorBidi"/>
                <w:b/>
                <w:bCs/>
                <w:kern w:val="24"/>
                <w:sz w:val="19"/>
                <w:szCs w:val="19"/>
              </w:rPr>
              <w:t>0</w:t>
            </w:r>
          </w:p>
        </w:tc>
        <w:tc>
          <w:tcPr>
            <w:tcW w:w="340" w:type="pct"/>
            <w:vAlign w:val="center"/>
          </w:tcPr>
          <w:p w14:paraId="61FFE4CD" w14:textId="001C3589" w:rsidR="000730C4" w:rsidRPr="00FC76B4" w:rsidRDefault="000730C4" w:rsidP="00FC76B4">
            <w:pPr>
              <w:ind w:right="-195"/>
              <w:rPr>
                <w:rFonts w:ascii="Futura Medium" w:hAnsi="Futura Medium" w:cs="Arial"/>
                <w:kern w:val="24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kern w:val="24"/>
                <w:sz w:val="19"/>
                <w:szCs w:val="19"/>
              </w:rPr>
              <w:t>Ops_WIT due</w:t>
            </w:r>
          </w:p>
        </w:tc>
        <w:tc>
          <w:tcPr>
            <w:tcW w:w="355" w:type="pct"/>
            <w:vAlign w:val="center"/>
          </w:tcPr>
          <w:p w14:paraId="30F965DD" w14:textId="553E7F77" w:rsidR="000730C4" w:rsidRPr="00FC76B4" w:rsidRDefault="000730C4" w:rsidP="009E22E8">
            <w:pPr>
              <w:ind w:left="-109" w:right="-106"/>
              <w:jc w:val="center"/>
              <w:rPr>
                <w:rFonts w:ascii="Futura Medium" w:eastAsiaTheme="minorEastAsia" w:hAnsi="Futura Medium" w:cstheme="minorBidi"/>
                <w:kern w:val="24"/>
                <w:sz w:val="19"/>
                <w:szCs w:val="19"/>
              </w:rPr>
            </w:pPr>
            <w:r w:rsidRPr="00FC76B4">
              <w:rPr>
                <w:rFonts w:ascii="Futura Medium" w:eastAsiaTheme="minorEastAsia" w:hAnsi="Futura Medium" w:cstheme="minorBidi"/>
                <w:kern w:val="24"/>
                <w:sz w:val="19"/>
                <w:szCs w:val="19"/>
              </w:rPr>
              <w:t>27-Jan-21</w:t>
            </w:r>
          </w:p>
        </w:tc>
        <w:tc>
          <w:tcPr>
            <w:tcW w:w="1709" w:type="pct"/>
          </w:tcPr>
          <w:p w14:paraId="669C0A90" w14:textId="7193BC4E" w:rsidR="000730C4" w:rsidRPr="00FC76B4" w:rsidRDefault="000730C4" w:rsidP="009432F9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Gas producer completed as SSS on E3000B.</w:t>
            </w:r>
          </w:p>
          <w:p w14:paraId="0B4E1613" w14:textId="35C14975" w:rsidR="000730C4" w:rsidRPr="00FC76B4" w:rsidRDefault="000730C4" w:rsidP="009432F9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Currently producing at 43 MMscf/d with FTHP of 1683 psig.</w:t>
            </w:r>
          </w:p>
          <w:p w14:paraId="0C7C9AC4" w14:textId="77777777" w:rsidR="000730C4" w:rsidRPr="00FC76B4" w:rsidRDefault="000730C4" w:rsidP="009432F9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No failures reported during last Cmb_WITSIT in Jul 2020.</w:t>
            </w:r>
          </w:p>
          <w:p w14:paraId="6AC59D82" w14:textId="27EE7686" w:rsidR="000730C4" w:rsidRPr="00FC76B4" w:rsidRDefault="000730C4" w:rsidP="009432F9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Unable to carry-out Ops_WIT due to liquid loading tendencies.</w:t>
            </w:r>
          </w:p>
        </w:tc>
        <w:tc>
          <w:tcPr>
            <w:tcW w:w="1967" w:type="pct"/>
          </w:tcPr>
          <w:p w14:paraId="618E32B8" w14:textId="77777777" w:rsidR="000730C4" w:rsidRPr="00FC76B4" w:rsidRDefault="000730C4" w:rsidP="009432F9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b/>
                <w:bCs/>
                <w:sz w:val="19"/>
                <w:szCs w:val="19"/>
                <w:lang w:val="en-US" w:eastAsia="en-US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  <w:lang w:val="en-US" w:eastAsia="en-US"/>
              </w:rPr>
              <w:t xml:space="preserve">Risk Assessed as: </w:t>
            </w:r>
            <w:r w:rsidRPr="00FC76B4">
              <w:rPr>
                <w:rFonts w:ascii="Futura Medium" w:hAnsi="Futura Medium" w:cs="Arial"/>
                <w:b/>
                <w:bCs/>
                <w:sz w:val="19"/>
                <w:szCs w:val="19"/>
                <w:lang w:val="en-US" w:eastAsia="en-US"/>
              </w:rPr>
              <w:t>P-2B; A-1B; C-2B; E-2B</w:t>
            </w:r>
          </w:p>
          <w:p w14:paraId="273C9842" w14:textId="5128F68E" w:rsidR="000730C4" w:rsidRPr="009432F9" w:rsidRDefault="000730C4" w:rsidP="009432F9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  <w:lang w:val="en-US"/>
              </w:rPr>
            </w:pPr>
            <w:r w:rsidRPr="009432F9">
              <w:rPr>
                <w:rFonts w:ascii="Futura Medium" w:hAnsi="Futura Medium" w:cs="Arial"/>
                <w:sz w:val="19"/>
                <w:szCs w:val="19"/>
              </w:rPr>
              <w:t>Increased well surveillance and monitor well parameters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Memberr</w:t>
            </w:r>
            <w:r w:rsidRPr="009432F9">
              <w:rPr>
                <w:rFonts w:ascii="Futura Medium" w:hAnsi="Futura Medium" w:cs="Arial"/>
                <w:i/>
                <w:iCs/>
                <w:sz w:val="19"/>
                <w:szCs w:val="19"/>
              </w:rPr>
              <w:t xml:space="preserve"> 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(Weekly)</w:t>
            </w:r>
          </w:p>
          <w:p w14:paraId="11911BA1" w14:textId="4714B355" w:rsidR="000730C4" w:rsidRPr="00FC76B4" w:rsidRDefault="000730C4" w:rsidP="009432F9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Enter Ops_WIT deviation for 9 months max in FSR.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Femi (1</w:t>
            </w:r>
            <w:ins w:id="3" w:author="Obakhena, Femi O SPDC-PTD/C/NCC" w:date="2021-01-08T13:17:00Z">
              <w:r w:rsidR="00C423EB">
                <w:rPr>
                  <w:rFonts w:ascii="Futura Medium" w:hAnsi="Futura Medium" w:cs="Arial"/>
                  <w:i/>
                  <w:iCs/>
                  <w:sz w:val="19"/>
                  <w:szCs w:val="19"/>
                </w:rPr>
                <w:t>5</w:t>
              </w:r>
            </w:ins>
            <w:del w:id="4" w:author="Obakhena, Femi O SPDC-PTD/C/NCC" w:date="2021-01-08T13:17:00Z">
              <w:r w:rsidRPr="00FC76B4" w:rsidDel="00C423EB">
                <w:rPr>
                  <w:rFonts w:ascii="Futura Medium" w:hAnsi="Futura Medium" w:cs="Arial"/>
                  <w:i/>
                  <w:iCs/>
                  <w:sz w:val="19"/>
                  <w:szCs w:val="19"/>
                </w:rPr>
                <w:delText>3</w:delText>
              </w:r>
            </w:del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-Jan-21)</w:t>
            </w:r>
          </w:p>
          <w:p w14:paraId="62068BEE" w14:textId="77777777" w:rsidR="000730C4" w:rsidRPr="000730C4" w:rsidRDefault="000730C4" w:rsidP="009432F9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Carry-out Ops_WIT at next available window.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Memberr (27-Oct-21)</w:t>
            </w:r>
          </w:p>
          <w:p w14:paraId="2320DA06" w14:textId="209839BA" w:rsidR="000730C4" w:rsidRPr="00FC76B4" w:rsidRDefault="000730C4" w:rsidP="009432F9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 w:rsidRPr="000730C4">
              <w:rPr>
                <w:rFonts w:ascii="Futura Medium" w:hAnsi="Futura Medium" w:cs="Arial"/>
                <w:sz w:val="19"/>
                <w:szCs w:val="19"/>
              </w:rPr>
              <w:t>Prepare N2 lift proposal, as contingency.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</w:rPr>
              <w:t xml:space="preserve">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David</w:t>
            </w:r>
          </w:p>
        </w:tc>
      </w:tr>
      <w:tr w:rsidR="000730C4" w:rsidRPr="00FC76B4" w14:paraId="33C1C834" w14:textId="77777777" w:rsidTr="000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55" w:type="pct"/>
            <w:vAlign w:val="center"/>
          </w:tcPr>
          <w:p w14:paraId="00FC755B" w14:textId="59ACE8FF" w:rsidR="000730C4" w:rsidRPr="00FC76B4" w:rsidRDefault="000730C4" w:rsidP="009E22E8">
            <w:pPr>
              <w:ind w:left="-115" w:right="-105"/>
              <w:jc w:val="center"/>
              <w:rPr>
                <w:rFonts w:ascii="Futura Medium" w:hAnsi="Futura Medium" w:cs="Arial"/>
                <w:kern w:val="24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kern w:val="24"/>
                <w:sz w:val="19"/>
                <w:szCs w:val="19"/>
              </w:rPr>
              <w:t>KOMA007</w:t>
            </w:r>
          </w:p>
        </w:tc>
        <w:tc>
          <w:tcPr>
            <w:tcW w:w="274" w:type="pct"/>
            <w:shd w:val="clear" w:color="auto" w:fill="00B050"/>
            <w:vAlign w:val="center"/>
          </w:tcPr>
          <w:p w14:paraId="702EC28D" w14:textId="59737506" w:rsidR="000730C4" w:rsidRPr="00FC76B4" w:rsidRDefault="000730C4" w:rsidP="009432F9">
            <w:pPr>
              <w:jc w:val="center"/>
              <w:rPr>
                <w:rFonts w:ascii="Futura Medium" w:hAnsi="Futura Medium" w:cs="Arial"/>
                <w:b/>
                <w:bCs/>
                <w:sz w:val="19"/>
                <w:szCs w:val="19"/>
              </w:rPr>
            </w:pPr>
            <w:r w:rsidRPr="00FC76B4">
              <w:rPr>
                <w:rFonts w:ascii="Futura Medium" w:eastAsiaTheme="minorEastAsia" w:hAnsi="Futura Medium" w:cstheme="minorBidi"/>
                <w:b/>
                <w:bCs/>
                <w:kern w:val="24"/>
                <w:sz w:val="19"/>
                <w:szCs w:val="19"/>
              </w:rPr>
              <w:t>0</w:t>
            </w:r>
          </w:p>
        </w:tc>
        <w:tc>
          <w:tcPr>
            <w:tcW w:w="340" w:type="pct"/>
            <w:vAlign w:val="center"/>
          </w:tcPr>
          <w:p w14:paraId="4CEA98A7" w14:textId="3D5D40B8" w:rsidR="000730C4" w:rsidRPr="00FC76B4" w:rsidRDefault="000730C4" w:rsidP="00FC76B4">
            <w:pPr>
              <w:ind w:right="-195"/>
              <w:rPr>
                <w:rFonts w:ascii="Futura Medium" w:hAnsi="Futura Medium" w:cs="Arial"/>
                <w:kern w:val="24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kern w:val="24"/>
                <w:sz w:val="19"/>
                <w:szCs w:val="19"/>
              </w:rPr>
              <w:t>Ops_WIT due</w:t>
            </w:r>
          </w:p>
        </w:tc>
        <w:tc>
          <w:tcPr>
            <w:tcW w:w="355" w:type="pct"/>
            <w:vAlign w:val="center"/>
          </w:tcPr>
          <w:p w14:paraId="5EEF2698" w14:textId="3D88AF02" w:rsidR="000730C4" w:rsidRPr="00FC76B4" w:rsidRDefault="000730C4" w:rsidP="009E22E8">
            <w:pPr>
              <w:ind w:left="-109" w:right="-106"/>
              <w:jc w:val="center"/>
              <w:rPr>
                <w:rFonts w:ascii="Futura Medium" w:eastAsiaTheme="minorEastAsia" w:hAnsi="Futura Medium" w:cstheme="minorBidi"/>
                <w:kern w:val="24"/>
                <w:sz w:val="19"/>
                <w:szCs w:val="19"/>
              </w:rPr>
            </w:pPr>
            <w:r w:rsidRPr="00FC76B4">
              <w:rPr>
                <w:rFonts w:ascii="Futura Medium" w:eastAsiaTheme="minorEastAsia" w:hAnsi="Futura Medium" w:cstheme="minorBidi"/>
                <w:kern w:val="24"/>
                <w:sz w:val="19"/>
                <w:szCs w:val="19"/>
              </w:rPr>
              <w:t>21-Jan-21</w:t>
            </w:r>
          </w:p>
        </w:tc>
        <w:tc>
          <w:tcPr>
            <w:tcW w:w="1709" w:type="pct"/>
          </w:tcPr>
          <w:p w14:paraId="1B947947" w14:textId="0CEDCD31" w:rsidR="000730C4" w:rsidRPr="00FC76B4" w:rsidRDefault="000730C4" w:rsidP="009432F9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Gas producer completed as SSS on D7000X.</w:t>
            </w:r>
          </w:p>
          <w:p w14:paraId="29FD6752" w14:textId="5D3062DA" w:rsidR="000730C4" w:rsidRPr="00FC76B4" w:rsidRDefault="000730C4" w:rsidP="009432F9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Currently producing at 18 MMscf/d with FTHP of 1862 psig.</w:t>
            </w:r>
          </w:p>
          <w:p w14:paraId="489B0F3B" w14:textId="77777777" w:rsidR="000730C4" w:rsidRPr="00FC76B4" w:rsidRDefault="000730C4" w:rsidP="005E4518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No failures reported during last Cmb_WITSIT in Jul 2020.</w:t>
            </w:r>
          </w:p>
          <w:p w14:paraId="17A86C97" w14:textId="6211BE42" w:rsidR="000730C4" w:rsidRPr="00FC76B4" w:rsidRDefault="000730C4" w:rsidP="005E4518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Unable to carry-out Ops_WIT due to liquid loading tendencies.</w:t>
            </w:r>
          </w:p>
        </w:tc>
        <w:tc>
          <w:tcPr>
            <w:tcW w:w="1967" w:type="pct"/>
          </w:tcPr>
          <w:p w14:paraId="118569E5" w14:textId="77777777" w:rsidR="000730C4" w:rsidRPr="00FC76B4" w:rsidRDefault="000730C4" w:rsidP="009432F9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b/>
                <w:bCs/>
                <w:sz w:val="19"/>
                <w:szCs w:val="19"/>
                <w:lang w:val="en-US" w:eastAsia="en-US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  <w:lang w:val="en-US" w:eastAsia="en-US"/>
              </w:rPr>
              <w:t xml:space="preserve">Risk Assessed as: </w:t>
            </w:r>
            <w:r w:rsidRPr="00FC76B4">
              <w:rPr>
                <w:rFonts w:ascii="Futura Medium" w:hAnsi="Futura Medium" w:cs="Arial"/>
                <w:b/>
                <w:bCs/>
                <w:sz w:val="19"/>
                <w:szCs w:val="19"/>
                <w:lang w:val="en-US" w:eastAsia="en-US"/>
              </w:rPr>
              <w:t>P-2B; A-1B; C-2B; E-2B</w:t>
            </w:r>
          </w:p>
          <w:p w14:paraId="463C2326" w14:textId="0DBC1A11" w:rsidR="000730C4" w:rsidRPr="009432F9" w:rsidRDefault="000730C4" w:rsidP="009432F9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  <w:lang w:val="en-US"/>
              </w:rPr>
            </w:pPr>
            <w:r w:rsidRPr="009432F9">
              <w:rPr>
                <w:rFonts w:ascii="Futura Medium" w:hAnsi="Futura Medium" w:cs="Arial"/>
                <w:sz w:val="19"/>
                <w:szCs w:val="19"/>
              </w:rPr>
              <w:t>Increased well surveillance and monitor well parameters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Memberr</w:t>
            </w:r>
            <w:r w:rsidRPr="009432F9">
              <w:rPr>
                <w:rFonts w:ascii="Futura Medium" w:hAnsi="Futura Medium" w:cs="Arial"/>
                <w:i/>
                <w:iCs/>
                <w:sz w:val="19"/>
                <w:szCs w:val="19"/>
              </w:rPr>
              <w:t xml:space="preserve"> 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(Weekly)</w:t>
            </w:r>
          </w:p>
          <w:p w14:paraId="6A67E3D2" w14:textId="654A6010" w:rsidR="000730C4" w:rsidRPr="00FC76B4" w:rsidRDefault="000730C4" w:rsidP="005E4518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Enter Ops_WIT deviation for 9 months max in FSR.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Femi (1</w:t>
            </w:r>
            <w:del w:id="5" w:author="Obakhena, Femi O SPDC-PTD/C/NCC" w:date="2021-01-08T13:17:00Z">
              <w:r w:rsidRPr="00FC76B4" w:rsidDel="00C423EB">
                <w:rPr>
                  <w:rFonts w:ascii="Futura Medium" w:hAnsi="Futura Medium" w:cs="Arial"/>
                  <w:i/>
                  <w:iCs/>
                  <w:sz w:val="19"/>
                  <w:szCs w:val="19"/>
                </w:rPr>
                <w:delText>3</w:delText>
              </w:r>
            </w:del>
            <w:ins w:id="6" w:author="Obakhena, Femi O SPDC-PTD/C/NCC" w:date="2021-01-08T13:17:00Z">
              <w:r w:rsidR="00C423EB">
                <w:rPr>
                  <w:rFonts w:ascii="Futura Medium" w:hAnsi="Futura Medium" w:cs="Arial"/>
                  <w:i/>
                  <w:iCs/>
                  <w:sz w:val="19"/>
                  <w:szCs w:val="19"/>
                </w:rPr>
                <w:t>5</w:t>
              </w:r>
            </w:ins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-Jan-21)</w:t>
            </w:r>
          </w:p>
          <w:p w14:paraId="54C033AB" w14:textId="77777777" w:rsidR="000730C4" w:rsidRPr="000730C4" w:rsidRDefault="000730C4" w:rsidP="005E4518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Carry-out Ops_WIT at next available window.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Memberr (21-Oct-21)</w:t>
            </w:r>
          </w:p>
          <w:p w14:paraId="332F2C43" w14:textId="292581F6" w:rsidR="000730C4" w:rsidRPr="00FC76B4" w:rsidRDefault="000730C4" w:rsidP="005E4518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 w:rsidRPr="000730C4">
              <w:rPr>
                <w:rFonts w:ascii="Futura Medium" w:hAnsi="Futura Medium" w:cs="Arial"/>
                <w:sz w:val="19"/>
                <w:szCs w:val="19"/>
              </w:rPr>
              <w:t>Prepare N2 lift proposal, as contingency.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</w:rPr>
              <w:t xml:space="preserve">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Femi</w:t>
            </w:r>
          </w:p>
        </w:tc>
      </w:tr>
      <w:tr w:rsidR="000730C4" w:rsidRPr="00FC76B4" w14:paraId="525293BC" w14:textId="77777777" w:rsidTr="000730C4">
        <w:trPr>
          <w:trHeight w:val="576"/>
        </w:trPr>
        <w:tc>
          <w:tcPr>
            <w:tcW w:w="355" w:type="pct"/>
            <w:vAlign w:val="center"/>
          </w:tcPr>
          <w:p w14:paraId="1DFE520D" w14:textId="3FAEA33D" w:rsidR="000730C4" w:rsidRPr="00FC76B4" w:rsidRDefault="000730C4" w:rsidP="009E22E8">
            <w:pPr>
              <w:ind w:left="-115" w:right="-105"/>
              <w:jc w:val="center"/>
              <w:rPr>
                <w:rFonts w:ascii="Futura Medium" w:hAnsi="Futura Medium" w:cs="Arial"/>
                <w:kern w:val="24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kern w:val="24"/>
                <w:sz w:val="19"/>
                <w:szCs w:val="19"/>
              </w:rPr>
              <w:t>KOMA008</w:t>
            </w:r>
          </w:p>
        </w:tc>
        <w:tc>
          <w:tcPr>
            <w:tcW w:w="274" w:type="pct"/>
            <w:shd w:val="clear" w:color="auto" w:fill="FF0000"/>
            <w:vAlign w:val="center"/>
          </w:tcPr>
          <w:p w14:paraId="409E8301" w14:textId="29B927E3" w:rsidR="000730C4" w:rsidRPr="00FC76B4" w:rsidRDefault="000730C4" w:rsidP="009432F9">
            <w:pPr>
              <w:jc w:val="center"/>
              <w:rPr>
                <w:rFonts w:ascii="Futura Medium" w:hAnsi="Futura Medium" w:cs="Arial"/>
                <w:b/>
                <w:bCs/>
                <w:sz w:val="19"/>
                <w:szCs w:val="19"/>
              </w:rPr>
            </w:pPr>
            <w:r w:rsidRPr="00FC76B4">
              <w:rPr>
                <w:rFonts w:ascii="Futura Medium" w:eastAsiaTheme="minorEastAsia" w:hAnsi="Futura Medium" w:cstheme="minorBidi"/>
                <w:b/>
                <w:bCs/>
                <w:kern w:val="24"/>
                <w:sz w:val="19"/>
                <w:szCs w:val="19"/>
              </w:rPr>
              <w:t>0</w:t>
            </w:r>
          </w:p>
        </w:tc>
        <w:tc>
          <w:tcPr>
            <w:tcW w:w="340" w:type="pct"/>
            <w:vAlign w:val="center"/>
          </w:tcPr>
          <w:p w14:paraId="1C14A5BE" w14:textId="3F3C094E" w:rsidR="000730C4" w:rsidRPr="00FC76B4" w:rsidRDefault="000730C4" w:rsidP="00FC76B4">
            <w:pPr>
              <w:ind w:right="-195"/>
              <w:rPr>
                <w:rFonts w:ascii="Futura Medium" w:hAnsi="Futura Medium" w:cs="Arial"/>
                <w:kern w:val="24"/>
                <w:sz w:val="19"/>
                <w:szCs w:val="19"/>
              </w:rPr>
            </w:pPr>
            <w:proofErr w:type="spellStart"/>
            <w:r w:rsidRPr="00FC76B4">
              <w:rPr>
                <w:rFonts w:ascii="Futura Medium" w:eastAsiaTheme="minorEastAsia" w:hAnsi="Futura Medium" w:cstheme="minorBidi"/>
                <w:kern w:val="24"/>
                <w:sz w:val="19"/>
                <w:szCs w:val="19"/>
                <w:lang w:val="fr-FR"/>
              </w:rPr>
              <w:t>Ops_WIT</w:t>
            </w:r>
            <w:proofErr w:type="spellEnd"/>
            <w:r w:rsidRPr="00FC76B4">
              <w:rPr>
                <w:rFonts w:ascii="Futura Medium" w:eastAsiaTheme="minorEastAsia" w:hAnsi="Futura Medium" w:cstheme="minorBidi"/>
                <w:kern w:val="24"/>
                <w:sz w:val="19"/>
                <w:szCs w:val="19"/>
                <w:lang w:val="fr-FR"/>
              </w:rPr>
              <w:t xml:space="preserve"> </w:t>
            </w:r>
            <w:proofErr w:type="spellStart"/>
            <w:r w:rsidRPr="00FC76B4">
              <w:rPr>
                <w:rFonts w:ascii="Futura Medium" w:eastAsiaTheme="minorEastAsia" w:hAnsi="Futura Medium" w:cstheme="minorBidi"/>
                <w:kern w:val="24"/>
                <w:sz w:val="19"/>
                <w:szCs w:val="19"/>
                <w:lang w:val="fr-FR"/>
              </w:rPr>
              <w:t>freq</w:t>
            </w:r>
            <w:proofErr w:type="spellEnd"/>
            <w:r w:rsidRPr="00FC76B4">
              <w:rPr>
                <w:rFonts w:ascii="Futura Medium" w:eastAsiaTheme="minorEastAsia" w:hAnsi="Futura Medium" w:cstheme="minorBidi"/>
                <w:kern w:val="24"/>
                <w:sz w:val="19"/>
                <w:szCs w:val="19"/>
                <w:lang w:val="fr-FR"/>
              </w:rPr>
              <w:t>.</w:t>
            </w:r>
          </w:p>
        </w:tc>
        <w:tc>
          <w:tcPr>
            <w:tcW w:w="355" w:type="pct"/>
            <w:vAlign w:val="center"/>
          </w:tcPr>
          <w:p w14:paraId="5F271E79" w14:textId="7D3DC701" w:rsidR="000730C4" w:rsidRPr="00FC76B4" w:rsidRDefault="000730C4" w:rsidP="00FC76B4">
            <w:pPr>
              <w:ind w:left="-194" w:right="-195"/>
              <w:jc w:val="center"/>
              <w:rPr>
                <w:rFonts w:ascii="Futura Medium" w:eastAsiaTheme="minorEastAsia" w:hAnsi="Futura Medium" w:cstheme="minorBidi"/>
                <w:kern w:val="24"/>
                <w:sz w:val="19"/>
                <w:szCs w:val="19"/>
              </w:rPr>
            </w:pPr>
            <w:r w:rsidRPr="00FC76B4">
              <w:rPr>
                <w:rFonts w:ascii="Futura Medium" w:eastAsiaTheme="minorEastAsia" w:hAnsi="Futura Medium" w:cstheme="minorBidi"/>
                <w:kern w:val="24"/>
                <w:sz w:val="19"/>
                <w:szCs w:val="19"/>
              </w:rPr>
              <w:t>18-Nov-20</w:t>
            </w:r>
          </w:p>
        </w:tc>
        <w:tc>
          <w:tcPr>
            <w:tcW w:w="1709" w:type="pct"/>
          </w:tcPr>
          <w:p w14:paraId="72E9624C" w14:textId="3523C605" w:rsidR="000730C4" w:rsidRPr="00FC76B4" w:rsidRDefault="000730C4" w:rsidP="009432F9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Gas producer completed as SSD on E9000X &amp; F1000X.</w:t>
            </w:r>
          </w:p>
          <w:p w14:paraId="7E6CEF32" w14:textId="35D62C10" w:rsidR="000730C4" w:rsidRPr="00FC76B4" w:rsidRDefault="000730C4" w:rsidP="009432F9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Currently producing at 55 MMscf/d with FTHP of 1403 psig.</w:t>
            </w:r>
          </w:p>
          <w:p w14:paraId="6FBD7905" w14:textId="18FF73D2" w:rsidR="000730C4" w:rsidRDefault="000730C4" w:rsidP="00FC76B4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No failures reported during last Cmb_WITSIT in Ju</w:t>
            </w:r>
            <w:r>
              <w:rPr>
                <w:rFonts w:ascii="Futura Medium" w:hAnsi="Futura Medium" w:cs="Arial"/>
                <w:sz w:val="19"/>
                <w:szCs w:val="19"/>
              </w:rPr>
              <w:t>n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 2020.</w:t>
            </w:r>
          </w:p>
          <w:p w14:paraId="7AC8E77D" w14:textId="5B408693" w:rsidR="000730C4" w:rsidRPr="00FC76B4" w:rsidRDefault="000730C4" w:rsidP="00FC76B4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>
              <w:rPr>
                <w:rFonts w:ascii="Futura Medium" w:hAnsi="Futura Medium" w:cs="Arial"/>
                <w:sz w:val="19"/>
                <w:szCs w:val="19"/>
              </w:rPr>
              <w:t>Ops_WIT overdue. Unable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 to carry-out Ops_WIT due to liquid loading tendencies.</w:t>
            </w:r>
          </w:p>
        </w:tc>
        <w:tc>
          <w:tcPr>
            <w:tcW w:w="1967" w:type="pct"/>
          </w:tcPr>
          <w:p w14:paraId="2374C7C2" w14:textId="77777777" w:rsidR="000730C4" w:rsidRPr="00FC76B4" w:rsidRDefault="000730C4" w:rsidP="009432F9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b/>
                <w:bCs/>
                <w:sz w:val="19"/>
                <w:szCs w:val="19"/>
                <w:lang w:val="en-US" w:eastAsia="en-US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  <w:lang w:val="en-US" w:eastAsia="en-US"/>
              </w:rPr>
              <w:t xml:space="preserve">Risk Assessed as: </w:t>
            </w:r>
            <w:r w:rsidRPr="00FC76B4">
              <w:rPr>
                <w:rFonts w:ascii="Futura Medium" w:hAnsi="Futura Medium" w:cs="Arial"/>
                <w:b/>
                <w:bCs/>
                <w:sz w:val="19"/>
                <w:szCs w:val="19"/>
                <w:lang w:val="en-US" w:eastAsia="en-US"/>
              </w:rPr>
              <w:t>P-2B; A-1B; C-2B; E-2B</w:t>
            </w:r>
          </w:p>
          <w:p w14:paraId="52201E97" w14:textId="2D63A2C7" w:rsidR="000730C4" w:rsidRPr="009432F9" w:rsidRDefault="000730C4" w:rsidP="009432F9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  <w:lang w:val="en-US"/>
              </w:rPr>
            </w:pPr>
            <w:r w:rsidRPr="009432F9">
              <w:rPr>
                <w:rFonts w:ascii="Futura Medium" w:hAnsi="Futura Medium" w:cs="Arial"/>
                <w:sz w:val="19"/>
                <w:szCs w:val="19"/>
              </w:rPr>
              <w:t>Increased well surveillance and monitor well parameters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Memberr</w:t>
            </w:r>
            <w:r w:rsidRPr="009432F9">
              <w:rPr>
                <w:rFonts w:ascii="Futura Medium" w:hAnsi="Futura Medium" w:cs="Arial"/>
                <w:i/>
                <w:iCs/>
                <w:sz w:val="19"/>
                <w:szCs w:val="19"/>
              </w:rPr>
              <w:t xml:space="preserve"> 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(Weekly)</w:t>
            </w:r>
          </w:p>
          <w:p w14:paraId="7CA5E335" w14:textId="4800B3AB" w:rsidR="000730C4" w:rsidRPr="00FC76B4" w:rsidRDefault="000730C4" w:rsidP="00FC76B4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Enter Ops_WIT deviation for </w:t>
            </w:r>
            <w:r w:rsidR="005C6CEE">
              <w:rPr>
                <w:rFonts w:ascii="Futura Medium" w:hAnsi="Futura Medium" w:cs="Arial"/>
                <w:sz w:val="19"/>
                <w:szCs w:val="19"/>
              </w:rPr>
              <w:t>7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 months max in FSR.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Femi (1</w:t>
            </w:r>
            <w:del w:id="7" w:author="Obakhena, Femi O SPDC-PTD/C/NCC" w:date="2021-01-08T13:17:00Z">
              <w:r w:rsidRPr="00FC76B4" w:rsidDel="00C423EB">
                <w:rPr>
                  <w:rFonts w:ascii="Futura Medium" w:hAnsi="Futura Medium" w:cs="Arial"/>
                  <w:i/>
                  <w:iCs/>
                  <w:sz w:val="19"/>
                  <w:szCs w:val="19"/>
                </w:rPr>
                <w:delText>3</w:delText>
              </w:r>
            </w:del>
            <w:ins w:id="8" w:author="Obakhena, Femi O SPDC-PTD/C/NCC" w:date="2021-01-08T13:17:00Z">
              <w:r w:rsidR="00C423EB">
                <w:rPr>
                  <w:rFonts w:ascii="Futura Medium" w:hAnsi="Futura Medium" w:cs="Arial"/>
                  <w:i/>
                  <w:iCs/>
                  <w:sz w:val="19"/>
                  <w:szCs w:val="19"/>
                </w:rPr>
                <w:t>5</w:t>
              </w:r>
            </w:ins>
            <w:r>
              <w:rPr>
                <w:rFonts w:ascii="Futura Medium" w:hAnsi="Futura Medium" w:cs="Arial"/>
                <w:i/>
                <w:iCs/>
                <w:sz w:val="19"/>
                <w:szCs w:val="19"/>
              </w:rPr>
              <w:t>-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Jan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</w:rPr>
              <w:t>-21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)</w:t>
            </w:r>
          </w:p>
          <w:p w14:paraId="3812D9B0" w14:textId="77777777" w:rsidR="000730C4" w:rsidRPr="000730C4" w:rsidRDefault="000730C4" w:rsidP="00FC76B4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Carry-out Ops_WIT at next available window.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Memberr (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</w:rPr>
              <w:t>18-Aug-21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)</w:t>
            </w:r>
          </w:p>
          <w:p w14:paraId="3C5CE1E3" w14:textId="66FAED01" w:rsidR="000730C4" w:rsidRPr="00FC76B4" w:rsidRDefault="000730C4" w:rsidP="00FC76B4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 w:rsidRPr="000730C4">
              <w:rPr>
                <w:rFonts w:ascii="Futura Medium" w:hAnsi="Futura Medium" w:cs="Arial"/>
                <w:sz w:val="19"/>
                <w:szCs w:val="19"/>
              </w:rPr>
              <w:t>Prepare N2 lift proposal, as contingency.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</w:rPr>
              <w:t xml:space="preserve">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Femi</w:t>
            </w:r>
          </w:p>
        </w:tc>
      </w:tr>
    </w:tbl>
    <w:p w14:paraId="739DE990" w14:textId="1CF16147" w:rsidR="00173164" w:rsidRDefault="00173164"/>
    <w:p w14:paraId="732D9ADC" w14:textId="77777777" w:rsidR="00173164" w:rsidRDefault="00173164">
      <w:pPr>
        <w:spacing w:after="160" w:line="259" w:lineRule="auto"/>
      </w:pPr>
      <w:r>
        <w:br w:type="page"/>
      </w:r>
    </w:p>
    <w:p w14:paraId="03FD44BB" w14:textId="2A6AF62B" w:rsidR="00173164" w:rsidRDefault="00173164">
      <w:pPr>
        <w:spacing w:after="160" w:line="259" w:lineRule="auto"/>
      </w:pPr>
    </w:p>
    <w:p w14:paraId="17426CEF" w14:textId="30B31A62" w:rsidR="00AA53DC" w:rsidRPr="00AA53DC" w:rsidRDefault="00A979BD" w:rsidP="00AA53DC">
      <w:pPr>
        <w:rPr>
          <w:rFonts w:ascii="Futura Medium" w:hAnsi="Futura Medium" w:cs="Arial"/>
          <w:b/>
          <w:szCs w:val="20"/>
          <w:u w:val="single"/>
          <w:lang w:val="en-GB"/>
        </w:rPr>
      </w:pPr>
      <w:r w:rsidRPr="007D7A2D">
        <w:rPr>
          <w:rFonts w:ascii="Futura Medium" w:hAnsi="Futura Medium" w:cs="Arial"/>
          <w:b/>
          <w:bCs/>
          <w:szCs w:val="20"/>
          <w:u w:val="single"/>
          <w:lang w:val="en-GB"/>
        </w:rPr>
        <w:t>Category 2</w:t>
      </w:r>
      <w:r w:rsidRPr="00DB2768">
        <w:rPr>
          <w:rFonts w:ascii="Futura Medium" w:hAnsi="Futura Medium" w:cs="Arial"/>
          <w:b/>
          <w:bCs/>
          <w:szCs w:val="20"/>
          <w:lang w:val="en-GB"/>
        </w:rPr>
        <w:t>:</w:t>
      </w:r>
      <w:r w:rsidRPr="00DB2768">
        <w:rPr>
          <w:rFonts w:ascii="Futura Medium" w:hAnsi="Futura Medium" w:cs="Arial"/>
          <w:szCs w:val="20"/>
        </w:rPr>
        <w:t xml:space="preserve"> Wells with SCE failures</w:t>
      </w:r>
    </w:p>
    <w:tbl>
      <w:tblPr>
        <w:tblStyle w:val="GridTable4-Accent1"/>
        <w:tblpPr w:leftFromText="180" w:rightFromText="180" w:vertAnchor="text" w:horzAnchor="margin" w:tblpY="79"/>
        <w:tblW w:w="4999" w:type="pct"/>
        <w:tblLayout w:type="fixed"/>
        <w:tblLook w:val="0420" w:firstRow="1" w:lastRow="0" w:firstColumn="0" w:lastColumn="0" w:noHBand="0" w:noVBand="1"/>
      </w:tblPr>
      <w:tblGrid>
        <w:gridCol w:w="987"/>
        <w:gridCol w:w="764"/>
        <w:gridCol w:w="1038"/>
        <w:gridCol w:w="990"/>
        <w:gridCol w:w="4675"/>
        <w:gridCol w:w="5492"/>
      </w:tblGrid>
      <w:tr w:rsidR="00AA53DC" w:rsidRPr="0099097F" w14:paraId="12C240F1" w14:textId="77777777" w:rsidTr="00AA5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354" w:type="pct"/>
            <w:vAlign w:val="center"/>
            <w:hideMark/>
          </w:tcPr>
          <w:p w14:paraId="2294D5F5" w14:textId="77777777" w:rsidR="00AA53DC" w:rsidRPr="0099097F" w:rsidRDefault="00AA53DC" w:rsidP="00AA53DC">
            <w:pPr>
              <w:ind w:right="-103"/>
              <w:jc w:val="center"/>
              <w:rPr>
                <w:rFonts w:ascii="Futura Medium" w:hAnsi="Futura Medium" w:cs="Arial"/>
                <w:color w:val="FFFFFF"/>
                <w:kern w:val="24"/>
                <w:szCs w:val="28"/>
              </w:rPr>
            </w:pPr>
            <w:r w:rsidRPr="00F603A9">
              <w:rPr>
                <w:rFonts w:ascii="Futura Medium" w:hAnsi="Futura Medium" w:cs="Arial"/>
                <w:color w:val="FFFFFF"/>
                <w:kern w:val="24"/>
                <w:szCs w:val="28"/>
              </w:rPr>
              <w:t>Well</w:t>
            </w:r>
          </w:p>
        </w:tc>
        <w:tc>
          <w:tcPr>
            <w:tcW w:w="274" w:type="pct"/>
            <w:vAlign w:val="center"/>
            <w:hideMark/>
          </w:tcPr>
          <w:p w14:paraId="42E0EA6D" w14:textId="77777777" w:rsidR="00AA53DC" w:rsidRDefault="00AA53DC" w:rsidP="00AA53DC">
            <w:pPr>
              <w:jc w:val="center"/>
              <w:rPr>
                <w:rFonts w:ascii="Futura Medium" w:hAnsi="Futura Medium" w:cs="Arial"/>
                <w:b w:val="0"/>
                <w:bCs w:val="0"/>
                <w:color w:val="FFFFFF"/>
                <w:kern w:val="24"/>
                <w:szCs w:val="28"/>
              </w:rPr>
            </w:pPr>
            <w:r w:rsidRPr="0099097F">
              <w:rPr>
                <w:rFonts w:ascii="Futura Medium" w:hAnsi="Futura Medium" w:cs="Arial"/>
                <w:color w:val="FFFFFF"/>
                <w:kern w:val="24"/>
                <w:szCs w:val="28"/>
              </w:rPr>
              <w:t>Action</w:t>
            </w:r>
          </w:p>
          <w:p w14:paraId="498E29F2" w14:textId="77777777" w:rsidR="00AA53DC" w:rsidRPr="0099097F" w:rsidRDefault="00AA53DC" w:rsidP="00AA53DC">
            <w:pPr>
              <w:ind w:left="-195" w:right="-243"/>
              <w:jc w:val="center"/>
              <w:rPr>
                <w:rFonts w:ascii="Futura Medium" w:hAnsi="Futura Medium" w:cs="Arial"/>
                <w:color w:val="FFFFFF"/>
                <w:kern w:val="24"/>
                <w:szCs w:val="28"/>
              </w:rPr>
            </w:pPr>
            <w:r w:rsidRPr="0099097F">
              <w:rPr>
                <w:rFonts w:ascii="Futura Medium" w:hAnsi="Futura Medium" w:cs="Arial"/>
                <w:color w:val="FFFFFF"/>
                <w:kern w:val="24"/>
                <w:szCs w:val="28"/>
              </w:rPr>
              <w:t>Code</w:t>
            </w:r>
          </w:p>
        </w:tc>
        <w:tc>
          <w:tcPr>
            <w:tcW w:w="372" w:type="pct"/>
            <w:vAlign w:val="center"/>
            <w:hideMark/>
          </w:tcPr>
          <w:p w14:paraId="6DEBF44A" w14:textId="77777777" w:rsidR="00AA53DC" w:rsidRPr="0099097F" w:rsidRDefault="00AA53DC" w:rsidP="00AA53DC">
            <w:pPr>
              <w:ind w:left="-150" w:right="-195"/>
              <w:jc w:val="center"/>
              <w:rPr>
                <w:rFonts w:ascii="Futura Medium" w:hAnsi="Futura Medium" w:cs="Arial"/>
                <w:color w:val="FFFFFF"/>
                <w:kern w:val="24"/>
                <w:szCs w:val="28"/>
              </w:rPr>
            </w:pPr>
            <w:r>
              <w:rPr>
                <w:rFonts w:ascii="Futura Medium" w:hAnsi="Futura Medium" w:cs="Arial"/>
                <w:color w:val="FFFFFF"/>
                <w:kern w:val="24"/>
                <w:szCs w:val="28"/>
              </w:rPr>
              <w:t>Goes Red Reason</w:t>
            </w:r>
          </w:p>
        </w:tc>
        <w:tc>
          <w:tcPr>
            <w:tcW w:w="355" w:type="pct"/>
            <w:vAlign w:val="center"/>
          </w:tcPr>
          <w:p w14:paraId="1007B0C0" w14:textId="77777777" w:rsidR="00AA53DC" w:rsidRPr="00F603A9" w:rsidRDefault="00AA53DC" w:rsidP="00AA53DC">
            <w:pPr>
              <w:ind w:left="-15"/>
              <w:jc w:val="center"/>
              <w:rPr>
                <w:rFonts w:ascii="Futura Medium" w:hAnsi="Futura Medium" w:cs="Arial"/>
                <w:color w:val="FFFFFF"/>
                <w:kern w:val="24"/>
                <w:szCs w:val="28"/>
              </w:rPr>
            </w:pPr>
            <w:r w:rsidRPr="00A56FC6">
              <w:rPr>
                <w:rFonts w:ascii="Futura Medium" w:hAnsi="Futura Medium" w:cs="Arial"/>
                <w:color w:val="FFFFFF"/>
                <w:kern w:val="24"/>
                <w:szCs w:val="28"/>
              </w:rPr>
              <w:t>Goes Red On</w:t>
            </w:r>
          </w:p>
        </w:tc>
        <w:tc>
          <w:tcPr>
            <w:tcW w:w="1676" w:type="pct"/>
            <w:vAlign w:val="center"/>
          </w:tcPr>
          <w:p w14:paraId="12145E97" w14:textId="77777777" w:rsidR="00AA53DC" w:rsidRPr="0099097F" w:rsidRDefault="00AA53DC" w:rsidP="00AA53DC">
            <w:pPr>
              <w:jc w:val="center"/>
              <w:rPr>
                <w:rFonts w:ascii="Futura Medium" w:hAnsi="Futura Medium" w:cs="Arial"/>
                <w:color w:val="FFFFFF"/>
                <w:kern w:val="24"/>
                <w:szCs w:val="28"/>
              </w:rPr>
            </w:pPr>
            <w:r w:rsidRPr="00F603A9">
              <w:rPr>
                <w:rFonts w:ascii="Futura Medium" w:hAnsi="Futura Medium" w:cs="Arial"/>
                <w:color w:val="FFFFFF"/>
                <w:kern w:val="24"/>
                <w:szCs w:val="28"/>
              </w:rPr>
              <w:t>Well History/Analysis</w:t>
            </w:r>
          </w:p>
        </w:tc>
        <w:tc>
          <w:tcPr>
            <w:tcW w:w="1969" w:type="pct"/>
            <w:vAlign w:val="center"/>
            <w:hideMark/>
          </w:tcPr>
          <w:p w14:paraId="327D7A1C" w14:textId="77777777" w:rsidR="00AA53DC" w:rsidRPr="0099097F" w:rsidRDefault="00AA53DC" w:rsidP="00AA53DC">
            <w:pPr>
              <w:jc w:val="center"/>
              <w:rPr>
                <w:rFonts w:ascii="Futura Medium" w:hAnsi="Futura Medium" w:cs="Arial"/>
                <w:color w:val="FFFFFF"/>
                <w:kern w:val="24"/>
                <w:szCs w:val="28"/>
              </w:rPr>
            </w:pPr>
            <w:r w:rsidRPr="00F603A9">
              <w:rPr>
                <w:rFonts w:ascii="Futura Medium" w:hAnsi="Futura Medium" w:cs="Arial"/>
                <w:color w:val="FFFFFF"/>
                <w:kern w:val="24"/>
                <w:szCs w:val="28"/>
              </w:rPr>
              <w:t>Risk Assessment Outcome/ Mitigation</w:t>
            </w:r>
            <w:r>
              <w:rPr>
                <w:rFonts w:ascii="Futura Medium" w:hAnsi="Futura Medium" w:cs="Arial"/>
                <w:color w:val="FFFFFF"/>
                <w:kern w:val="24"/>
                <w:szCs w:val="28"/>
              </w:rPr>
              <w:t>s /</w:t>
            </w:r>
            <w:r w:rsidRPr="00F603A9">
              <w:rPr>
                <w:rFonts w:ascii="Futura Medium" w:hAnsi="Futura Medium" w:cs="Arial"/>
                <w:color w:val="FFFFFF"/>
                <w:kern w:val="24"/>
                <w:szCs w:val="28"/>
              </w:rPr>
              <w:t xml:space="preserve"> Action</w:t>
            </w:r>
            <w:r>
              <w:rPr>
                <w:rFonts w:ascii="Futura Medium" w:hAnsi="Futura Medium" w:cs="Arial"/>
                <w:color w:val="FFFFFF"/>
                <w:kern w:val="24"/>
                <w:szCs w:val="28"/>
              </w:rPr>
              <w:t>s</w:t>
            </w:r>
          </w:p>
        </w:tc>
      </w:tr>
      <w:tr w:rsidR="00AA53DC" w:rsidRPr="00FC76B4" w14:paraId="544ED43B" w14:textId="77777777" w:rsidTr="00AA5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54" w:type="pct"/>
            <w:vAlign w:val="center"/>
          </w:tcPr>
          <w:p w14:paraId="41421CF1" w14:textId="77777777" w:rsidR="00AA53DC" w:rsidRPr="00FC76B4" w:rsidRDefault="00AA53DC" w:rsidP="00AA53DC">
            <w:pPr>
              <w:ind w:left="-115" w:right="-105"/>
              <w:jc w:val="center"/>
              <w:rPr>
                <w:rFonts w:ascii="Futura Medium" w:hAnsi="Futura Medium" w:cs="Arial"/>
                <w:kern w:val="24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kern w:val="24"/>
                <w:sz w:val="19"/>
                <w:szCs w:val="19"/>
              </w:rPr>
              <w:t>KOMA00</w:t>
            </w:r>
            <w:r>
              <w:rPr>
                <w:rFonts w:ascii="Futura Medium" w:hAnsi="Futura Medium" w:cs="Arial"/>
                <w:kern w:val="24"/>
                <w:sz w:val="19"/>
                <w:szCs w:val="19"/>
              </w:rPr>
              <w:t>6</w:t>
            </w:r>
          </w:p>
        </w:tc>
        <w:tc>
          <w:tcPr>
            <w:tcW w:w="274" w:type="pct"/>
            <w:shd w:val="clear" w:color="auto" w:fill="FF0000"/>
            <w:vAlign w:val="center"/>
          </w:tcPr>
          <w:p w14:paraId="205D16A7" w14:textId="77777777" w:rsidR="00AA53DC" w:rsidRPr="00FC76B4" w:rsidRDefault="00AA53DC" w:rsidP="00AA53DC">
            <w:pPr>
              <w:jc w:val="center"/>
              <w:rPr>
                <w:rFonts w:ascii="Futura Medium" w:hAnsi="Futura Medium" w:cs="Arial"/>
                <w:b/>
                <w:bCs/>
                <w:sz w:val="19"/>
                <w:szCs w:val="19"/>
              </w:rPr>
            </w:pPr>
            <w:r>
              <w:rPr>
                <w:rFonts w:ascii="Futura Medium" w:eastAsiaTheme="minorEastAsia" w:hAnsi="Futura Medium" w:cstheme="minorBidi"/>
                <w:b/>
                <w:bCs/>
                <w:kern w:val="24"/>
                <w:sz w:val="19"/>
                <w:szCs w:val="19"/>
              </w:rPr>
              <w:t>9</w:t>
            </w:r>
          </w:p>
        </w:tc>
        <w:tc>
          <w:tcPr>
            <w:tcW w:w="372" w:type="pct"/>
            <w:vAlign w:val="center"/>
          </w:tcPr>
          <w:p w14:paraId="2E3ADAFD" w14:textId="77777777" w:rsidR="00AA53DC" w:rsidRPr="00173164" w:rsidRDefault="00AA53DC" w:rsidP="00AA53DC">
            <w:pPr>
              <w:ind w:right="-195"/>
              <w:rPr>
                <w:rFonts w:ascii="Futura Medium" w:eastAsiaTheme="minorEastAsia" w:hAnsi="Futura Medium" w:cstheme="minorBidi"/>
                <w:kern w:val="24"/>
                <w:sz w:val="19"/>
                <w:szCs w:val="19"/>
                <w:lang w:val="fr-FR"/>
              </w:rPr>
            </w:pPr>
            <w:r w:rsidRPr="00173164">
              <w:rPr>
                <w:rFonts w:ascii="Futura Medium" w:eastAsiaTheme="minorEastAsia" w:hAnsi="Futura Medium" w:cstheme="minorBidi"/>
                <w:kern w:val="24"/>
                <w:sz w:val="19"/>
                <w:szCs w:val="19"/>
                <w:lang w:val="fr-FR"/>
              </w:rPr>
              <w:t>SSSV, SV</w:t>
            </w:r>
          </w:p>
        </w:tc>
        <w:tc>
          <w:tcPr>
            <w:tcW w:w="355" w:type="pct"/>
            <w:vAlign w:val="center"/>
          </w:tcPr>
          <w:p w14:paraId="22EFD8FB" w14:textId="77777777" w:rsidR="00AA53DC" w:rsidRPr="00F80D53" w:rsidRDefault="00AA53DC" w:rsidP="00AA53DC">
            <w:pPr>
              <w:ind w:left="-194" w:right="-195"/>
              <w:jc w:val="center"/>
              <w:rPr>
                <w:rFonts w:ascii="Futura Medium" w:eastAsiaTheme="minorEastAsia" w:hAnsi="Futura Medium" w:cstheme="minorBidi"/>
                <w:kern w:val="24"/>
                <w:sz w:val="19"/>
                <w:szCs w:val="19"/>
                <w:lang w:val="fr-FR"/>
              </w:rPr>
            </w:pPr>
            <w:r w:rsidRPr="00F80D53">
              <w:rPr>
                <w:rFonts w:ascii="Futura Medium" w:eastAsiaTheme="minorEastAsia" w:hAnsi="Futura Medium" w:cstheme="minorBidi"/>
                <w:kern w:val="24"/>
                <w:sz w:val="19"/>
                <w:szCs w:val="19"/>
                <w:lang w:val="fr-FR"/>
              </w:rPr>
              <w:t>23-Nov-20</w:t>
            </w:r>
          </w:p>
        </w:tc>
        <w:tc>
          <w:tcPr>
            <w:tcW w:w="1676" w:type="pct"/>
          </w:tcPr>
          <w:p w14:paraId="6663CA15" w14:textId="77777777" w:rsidR="00AA53DC" w:rsidRPr="00FC76B4" w:rsidRDefault="00AA53DC" w:rsidP="00AA53DC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>Gas producer completed as SS</w:t>
            </w:r>
            <w:r>
              <w:rPr>
                <w:rFonts w:ascii="Futura Medium" w:hAnsi="Futura Medium" w:cs="Arial"/>
                <w:sz w:val="19"/>
                <w:szCs w:val="19"/>
              </w:rPr>
              <w:t>S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 on E</w:t>
            </w:r>
            <w:r>
              <w:rPr>
                <w:rFonts w:ascii="Futura Medium" w:hAnsi="Futura Medium" w:cs="Arial"/>
                <w:sz w:val="19"/>
                <w:szCs w:val="19"/>
              </w:rPr>
              <w:t>1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>000X.</w:t>
            </w:r>
          </w:p>
          <w:p w14:paraId="1D4C6A9D" w14:textId="77777777" w:rsidR="00AA53DC" w:rsidRPr="00FC76B4" w:rsidRDefault="00AA53DC" w:rsidP="00AA53DC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Currently producing at </w:t>
            </w:r>
            <w:r>
              <w:rPr>
                <w:rFonts w:ascii="Futura Medium" w:hAnsi="Futura Medium" w:cs="Arial"/>
                <w:sz w:val="19"/>
                <w:szCs w:val="19"/>
              </w:rPr>
              <w:t>37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 MMscf/d with FTHP of </w:t>
            </w:r>
            <w:r>
              <w:rPr>
                <w:rFonts w:ascii="Futura Medium" w:hAnsi="Futura Medium" w:cs="Arial"/>
                <w:sz w:val="19"/>
                <w:szCs w:val="19"/>
              </w:rPr>
              <w:t>1622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 psig.</w:t>
            </w:r>
          </w:p>
          <w:p w14:paraId="17A2BA7E" w14:textId="77777777" w:rsidR="00AA53DC" w:rsidRDefault="00AA53DC" w:rsidP="00AA53DC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>
              <w:rPr>
                <w:rFonts w:ascii="Futura Medium" w:hAnsi="Futura Medium" w:cs="Arial"/>
                <w:sz w:val="19"/>
                <w:szCs w:val="19"/>
              </w:rPr>
              <w:t>SSSV &amp; SV f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ailures reported during last </w:t>
            </w:r>
            <w:r>
              <w:rPr>
                <w:rFonts w:ascii="Futura Medium" w:hAnsi="Futura Medium" w:cs="Arial"/>
                <w:sz w:val="19"/>
                <w:szCs w:val="19"/>
              </w:rPr>
              <w:t>Ops_W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IT in </w:t>
            </w:r>
            <w:r>
              <w:rPr>
                <w:rFonts w:ascii="Futura Medium" w:hAnsi="Futura Medium" w:cs="Arial"/>
                <w:sz w:val="19"/>
                <w:szCs w:val="19"/>
              </w:rPr>
              <w:t>Nov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 2020.</w:t>
            </w:r>
          </w:p>
          <w:p w14:paraId="58D922C1" w14:textId="77777777" w:rsidR="00AA53DC" w:rsidRPr="00FC76B4" w:rsidRDefault="00AA53DC" w:rsidP="00AA53DC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>
              <w:rPr>
                <w:rFonts w:ascii="Futura Medium" w:hAnsi="Futura Medium" w:cs="Arial"/>
                <w:sz w:val="19"/>
                <w:szCs w:val="19"/>
              </w:rPr>
              <w:t xml:space="preserve">Well has 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>liquid loading tendencies</w:t>
            </w:r>
            <w:r>
              <w:rPr>
                <w:rFonts w:ascii="Futura Medium" w:hAnsi="Futura Medium" w:cs="Arial"/>
                <w:sz w:val="19"/>
                <w:szCs w:val="19"/>
              </w:rPr>
              <w:t>, requiring rocking or N2 lift to re-open after any shut-in.</w:t>
            </w:r>
          </w:p>
        </w:tc>
        <w:tc>
          <w:tcPr>
            <w:tcW w:w="1969" w:type="pct"/>
            <w:vAlign w:val="center"/>
          </w:tcPr>
          <w:p w14:paraId="1D171BAF" w14:textId="77777777" w:rsidR="00AA53DC" w:rsidRPr="009432F9" w:rsidRDefault="00AA53DC" w:rsidP="00AA53DC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  <w:lang w:val="en-US"/>
              </w:rPr>
            </w:pPr>
            <w:r w:rsidRPr="009432F9">
              <w:rPr>
                <w:rFonts w:ascii="Futura Medium" w:hAnsi="Futura Medium" w:cs="Arial"/>
                <w:sz w:val="19"/>
                <w:szCs w:val="19"/>
              </w:rPr>
              <w:t>Increase well surveillance and monitor well parameters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Memberr</w:t>
            </w:r>
            <w:r w:rsidRPr="009432F9">
              <w:rPr>
                <w:rFonts w:ascii="Futura Medium" w:hAnsi="Futura Medium" w:cs="Arial"/>
                <w:i/>
                <w:iCs/>
                <w:sz w:val="19"/>
                <w:szCs w:val="19"/>
              </w:rPr>
              <w:t xml:space="preserve"> 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(Weekly)</w:t>
            </w:r>
          </w:p>
          <w:p w14:paraId="1A8DCCB0" w14:textId="77777777" w:rsidR="00AA53DC" w:rsidRPr="00B82B4E" w:rsidRDefault="00AA53DC" w:rsidP="00AA53DC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b/>
                <w:bCs/>
                <w:sz w:val="19"/>
                <w:szCs w:val="19"/>
                <w:lang w:val="en-US" w:eastAsia="en-US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Carry-out </w:t>
            </w:r>
            <w:r>
              <w:rPr>
                <w:rFonts w:ascii="Futura Medium" w:hAnsi="Futura Medium" w:cs="Arial"/>
                <w:sz w:val="19"/>
                <w:szCs w:val="19"/>
              </w:rPr>
              <w:t xml:space="preserve">valve greasing on Swab Valve. 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Memberr (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</w:rPr>
              <w:t>11-Jan-21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)</w:t>
            </w:r>
          </w:p>
          <w:p w14:paraId="4CF233AF" w14:textId="77777777" w:rsidR="00AA53DC" w:rsidRPr="00B82B4E" w:rsidRDefault="00AA53DC" w:rsidP="00AA53DC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  <w:lang w:val="en-US" w:eastAsia="en-US"/>
              </w:rPr>
            </w:pPr>
            <w:r w:rsidRPr="00B82B4E">
              <w:rPr>
                <w:rFonts w:ascii="Futura Medium" w:hAnsi="Futura Medium" w:cs="Arial"/>
                <w:sz w:val="19"/>
                <w:szCs w:val="19"/>
                <w:lang w:val="en-US" w:eastAsia="en-US"/>
              </w:rPr>
              <w:t xml:space="preserve">Cycle </w:t>
            </w:r>
            <w:r>
              <w:rPr>
                <w:rFonts w:ascii="Futura Medium" w:hAnsi="Futura Medium" w:cs="Arial"/>
                <w:sz w:val="19"/>
                <w:szCs w:val="19"/>
                <w:lang w:val="en-US" w:eastAsia="en-US"/>
              </w:rPr>
              <w:t xml:space="preserve">SSSV.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Embedded CWI Crew / Memberr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 xml:space="preserve"> (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</w:rPr>
              <w:t>11-Jan-21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)</w:t>
            </w:r>
          </w:p>
          <w:p w14:paraId="02B59FD0" w14:textId="77777777" w:rsidR="00AA53DC" w:rsidRPr="000730C4" w:rsidRDefault="00AA53DC" w:rsidP="00AA53DC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b/>
                <w:bCs/>
                <w:sz w:val="19"/>
                <w:szCs w:val="19"/>
                <w:lang w:val="en-US" w:eastAsia="en-US"/>
              </w:rPr>
            </w:pPr>
            <w:r>
              <w:rPr>
                <w:rFonts w:ascii="Futura Medium" w:hAnsi="Futura Medium" w:cs="Arial"/>
                <w:sz w:val="19"/>
                <w:szCs w:val="19"/>
                <w:lang w:val="en-US" w:eastAsia="en-US"/>
              </w:rPr>
              <w:t xml:space="preserve">Re-schedule Risk Assessment, pending outcome of valve greasing.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–David (14-Jan-21)</w:t>
            </w:r>
          </w:p>
          <w:p w14:paraId="0CC09CDF" w14:textId="77777777" w:rsidR="00AA53DC" w:rsidRPr="00B82B4E" w:rsidRDefault="00AA53DC" w:rsidP="00AA53DC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b/>
                <w:bCs/>
                <w:sz w:val="19"/>
                <w:szCs w:val="19"/>
                <w:lang w:val="en-US" w:eastAsia="en-US"/>
              </w:rPr>
            </w:pPr>
            <w:r w:rsidRPr="000730C4">
              <w:rPr>
                <w:rFonts w:ascii="Futura Medium" w:hAnsi="Futura Medium" w:cs="Arial"/>
                <w:sz w:val="19"/>
                <w:szCs w:val="19"/>
              </w:rPr>
              <w:t xml:space="preserve">Prepare N2 lift proposal, as contingency.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Femi</w:t>
            </w:r>
          </w:p>
        </w:tc>
      </w:tr>
      <w:tr w:rsidR="00AA53DC" w:rsidRPr="00FC76B4" w14:paraId="5895A152" w14:textId="77777777" w:rsidTr="00AA53DC">
        <w:trPr>
          <w:trHeight w:val="576"/>
        </w:trPr>
        <w:tc>
          <w:tcPr>
            <w:tcW w:w="354" w:type="pct"/>
            <w:vAlign w:val="center"/>
          </w:tcPr>
          <w:p w14:paraId="6F30B543" w14:textId="77777777" w:rsidR="00AA53DC" w:rsidRPr="00FC76B4" w:rsidRDefault="00AA53DC" w:rsidP="00AA53DC">
            <w:pPr>
              <w:ind w:left="-115" w:right="-105"/>
              <w:jc w:val="center"/>
              <w:rPr>
                <w:rFonts w:ascii="Futura Medium" w:hAnsi="Futura Medium" w:cs="Arial"/>
                <w:kern w:val="24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kern w:val="24"/>
                <w:sz w:val="19"/>
                <w:szCs w:val="19"/>
              </w:rPr>
              <w:t>KOMA00</w:t>
            </w:r>
            <w:r>
              <w:rPr>
                <w:rFonts w:ascii="Futura Medium" w:hAnsi="Futura Medium" w:cs="Arial"/>
                <w:kern w:val="24"/>
                <w:sz w:val="19"/>
                <w:szCs w:val="19"/>
              </w:rPr>
              <w:t>9</w:t>
            </w:r>
          </w:p>
        </w:tc>
        <w:tc>
          <w:tcPr>
            <w:tcW w:w="274" w:type="pct"/>
            <w:shd w:val="clear" w:color="auto" w:fill="FF0000"/>
            <w:vAlign w:val="center"/>
          </w:tcPr>
          <w:p w14:paraId="3AA6B417" w14:textId="77777777" w:rsidR="00AA53DC" w:rsidRPr="00FC76B4" w:rsidRDefault="00AA53DC" w:rsidP="00AA53DC">
            <w:pPr>
              <w:jc w:val="center"/>
              <w:rPr>
                <w:rFonts w:ascii="Futura Medium" w:eastAsiaTheme="minorEastAsia" w:hAnsi="Futura Medium" w:cstheme="minorBidi"/>
                <w:b/>
                <w:bCs/>
                <w:kern w:val="24"/>
                <w:sz w:val="19"/>
                <w:szCs w:val="19"/>
              </w:rPr>
            </w:pPr>
            <w:r>
              <w:rPr>
                <w:rFonts w:ascii="Futura Medium" w:eastAsiaTheme="minorEastAsia" w:hAnsi="Futura Medium" w:cstheme="minorBidi"/>
                <w:b/>
                <w:bCs/>
                <w:kern w:val="24"/>
                <w:sz w:val="19"/>
                <w:szCs w:val="19"/>
              </w:rPr>
              <w:t>9</w:t>
            </w:r>
          </w:p>
        </w:tc>
        <w:tc>
          <w:tcPr>
            <w:tcW w:w="372" w:type="pct"/>
            <w:vAlign w:val="center"/>
          </w:tcPr>
          <w:p w14:paraId="2857ADCC" w14:textId="77777777" w:rsidR="00AA53DC" w:rsidRPr="00FC76B4" w:rsidRDefault="00AA53DC" w:rsidP="00AA53DC">
            <w:pPr>
              <w:ind w:left="-64" w:right="-201"/>
              <w:rPr>
                <w:rFonts w:ascii="Futura Medium" w:eastAsiaTheme="minorEastAsia" w:hAnsi="Futura Medium" w:cstheme="minorBidi"/>
                <w:kern w:val="24"/>
                <w:sz w:val="19"/>
                <w:szCs w:val="19"/>
                <w:lang w:val="fr-FR"/>
              </w:rPr>
            </w:pPr>
            <w:r w:rsidRPr="00173164">
              <w:rPr>
                <w:rFonts w:ascii="Futura Medium" w:eastAsiaTheme="minorEastAsia" w:hAnsi="Futura Medium" w:cstheme="minorBidi"/>
                <w:kern w:val="24"/>
                <w:sz w:val="19"/>
                <w:szCs w:val="19"/>
                <w:lang w:val="fr-FR"/>
              </w:rPr>
              <w:t>UMV, LMV</w:t>
            </w:r>
          </w:p>
        </w:tc>
        <w:tc>
          <w:tcPr>
            <w:tcW w:w="355" w:type="pct"/>
            <w:vAlign w:val="center"/>
          </w:tcPr>
          <w:p w14:paraId="46B343F9" w14:textId="77777777" w:rsidR="00AA53DC" w:rsidRPr="00F80D53" w:rsidRDefault="00AA53DC" w:rsidP="00AA53DC">
            <w:pPr>
              <w:ind w:left="-194" w:right="-195"/>
              <w:jc w:val="center"/>
              <w:rPr>
                <w:rFonts w:ascii="Futura Medium" w:eastAsiaTheme="minorEastAsia" w:hAnsi="Futura Medium" w:cstheme="minorBidi"/>
                <w:kern w:val="24"/>
                <w:sz w:val="19"/>
                <w:szCs w:val="19"/>
                <w:lang w:val="fr-FR"/>
              </w:rPr>
            </w:pPr>
            <w:r w:rsidRPr="00F80D53">
              <w:rPr>
                <w:rFonts w:ascii="Futura Medium" w:eastAsiaTheme="minorEastAsia" w:hAnsi="Futura Medium" w:cstheme="minorBidi"/>
                <w:kern w:val="24"/>
                <w:sz w:val="19"/>
                <w:szCs w:val="19"/>
                <w:lang w:val="fr-FR"/>
              </w:rPr>
              <w:t>21-Mar-18</w:t>
            </w:r>
          </w:p>
        </w:tc>
        <w:tc>
          <w:tcPr>
            <w:tcW w:w="1676" w:type="pct"/>
          </w:tcPr>
          <w:p w14:paraId="664391A1" w14:textId="77777777" w:rsidR="00AA53DC" w:rsidRPr="00FC76B4" w:rsidRDefault="00AA53DC" w:rsidP="00AA53DC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Gas producer completed </w:t>
            </w:r>
            <w:r>
              <w:rPr>
                <w:rFonts w:ascii="Futura Medium" w:hAnsi="Futura Medium" w:cs="Arial"/>
                <w:sz w:val="19"/>
                <w:szCs w:val="19"/>
              </w:rPr>
              <w:t>smart on C9400X, D1000X &amp; D6000X.</w:t>
            </w:r>
          </w:p>
          <w:p w14:paraId="4936B617" w14:textId="77777777" w:rsidR="00AA53DC" w:rsidRPr="00FC76B4" w:rsidRDefault="00AA53DC" w:rsidP="00AA53DC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Currently producing at </w:t>
            </w:r>
            <w:r>
              <w:rPr>
                <w:rFonts w:ascii="Futura Medium" w:hAnsi="Futura Medium" w:cs="Arial"/>
                <w:sz w:val="19"/>
                <w:szCs w:val="19"/>
              </w:rPr>
              <w:t>73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 MMscf/d with FTHP of </w:t>
            </w:r>
            <w:r>
              <w:rPr>
                <w:rFonts w:ascii="Futura Medium" w:hAnsi="Futura Medium" w:cs="Arial"/>
                <w:sz w:val="19"/>
                <w:szCs w:val="19"/>
              </w:rPr>
              <w:t>1373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 psig.</w:t>
            </w:r>
          </w:p>
          <w:p w14:paraId="52F459B6" w14:textId="77777777" w:rsidR="00AA53DC" w:rsidRDefault="00AA53DC" w:rsidP="00AA53DC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>
              <w:rPr>
                <w:rFonts w:ascii="Futura Medium" w:hAnsi="Futura Medium" w:cs="Arial"/>
                <w:sz w:val="19"/>
                <w:szCs w:val="19"/>
              </w:rPr>
              <w:t>UMV &amp; LMV f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ailures reported during last </w:t>
            </w:r>
            <w:r>
              <w:rPr>
                <w:rFonts w:ascii="Futura Medium" w:hAnsi="Futura Medium" w:cs="Arial"/>
                <w:sz w:val="19"/>
                <w:szCs w:val="19"/>
              </w:rPr>
              <w:t>Cmb_W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>IT</w:t>
            </w:r>
            <w:r>
              <w:rPr>
                <w:rFonts w:ascii="Futura Medium" w:hAnsi="Futura Medium" w:cs="Arial"/>
                <w:sz w:val="19"/>
                <w:szCs w:val="19"/>
              </w:rPr>
              <w:t>SIT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 in </w:t>
            </w:r>
            <w:r>
              <w:rPr>
                <w:rFonts w:ascii="Futura Medium" w:hAnsi="Futura Medium" w:cs="Arial"/>
                <w:sz w:val="19"/>
                <w:szCs w:val="19"/>
              </w:rPr>
              <w:t>Jun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 2020.</w:t>
            </w:r>
          </w:p>
          <w:p w14:paraId="03226E4B" w14:textId="77777777" w:rsidR="00AA53DC" w:rsidRPr="00FC76B4" w:rsidRDefault="00AA53DC" w:rsidP="00AA53DC">
            <w:pPr>
              <w:pStyle w:val="ListParagraph"/>
              <w:numPr>
                <w:ilvl w:val="0"/>
                <w:numId w:val="8"/>
              </w:numPr>
              <w:ind w:left="160" w:hanging="160"/>
              <w:rPr>
                <w:rFonts w:ascii="Futura Medium" w:hAnsi="Futura Medium" w:cs="Arial"/>
                <w:sz w:val="19"/>
                <w:szCs w:val="19"/>
              </w:rPr>
            </w:pPr>
            <w:r>
              <w:rPr>
                <w:rFonts w:ascii="Futura Medium" w:hAnsi="Futura Medium" w:cs="Arial"/>
                <w:sz w:val="19"/>
                <w:szCs w:val="19"/>
              </w:rPr>
              <w:t xml:space="preserve">Well has 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>liquid loading tendencies</w:t>
            </w:r>
            <w:r>
              <w:rPr>
                <w:rFonts w:ascii="Futura Medium" w:hAnsi="Futura Medium" w:cs="Arial"/>
                <w:sz w:val="19"/>
                <w:szCs w:val="19"/>
              </w:rPr>
              <w:t>, requiring rocking or N2 lift to re-open after any shut-in.</w:t>
            </w:r>
          </w:p>
        </w:tc>
        <w:tc>
          <w:tcPr>
            <w:tcW w:w="1969" w:type="pct"/>
            <w:vAlign w:val="center"/>
          </w:tcPr>
          <w:p w14:paraId="5AEDD82F" w14:textId="77777777" w:rsidR="00AA53DC" w:rsidRPr="009432F9" w:rsidRDefault="00AA53DC" w:rsidP="00AA53DC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  <w:lang w:val="en-US"/>
              </w:rPr>
            </w:pPr>
            <w:r w:rsidRPr="009432F9">
              <w:rPr>
                <w:rFonts w:ascii="Futura Medium" w:hAnsi="Futura Medium" w:cs="Arial"/>
                <w:sz w:val="19"/>
                <w:szCs w:val="19"/>
              </w:rPr>
              <w:t>Increase well surveillance and monitor well parameters</w:t>
            </w:r>
            <w:r w:rsidRPr="00FC76B4">
              <w:rPr>
                <w:rFonts w:ascii="Futura Medium" w:hAnsi="Futura Medium" w:cs="Arial"/>
                <w:sz w:val="19"/>
                <w:szCs w:val="19"/>
              </w:rPr>
              <w:t xml:space="preserve">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Memberr</w:t>
            </w:r>
            <w:r w:rsidRPr="009432F9">
              <w:rPr>
                <w:rFonts w:ascii="Futura Medium" w:hAnsi="Futura Medium" w:cs="Arial"/>
                <w:i/>
                <w:iCs/>
                <w:sz w:val="19"/>
                <w:szCs w:val="19"/>
              </w:rPr>
              <w:t xml:space="preserve"> </w:t>
            </w:r>
            <w:r w:rsidRPr="00FC76B4">
              <w:rPr>
                <w:rFonts w:ascii="Futura Medium" w:hAnsi="Futura Medium" w:cs="Arial"/>
                <w:i/>
                <w:iCs/>
                <w:sz w:val="19"/>
                <w:szCs w:val="19"/>
              </w:rPr>
              <w:t>(Weekly)</w:t>
            </w:r>
          </w:p>
          <w:p w14:paraId="718B71F8" w14:textId="77777777" w:rsidR="00AA53DC" w:rsidRPr="00B82B4E" w:rsidRDefault="00AA53DC" w:rsidP="00AA53DC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>
              <w:rPr>
                <w:rFonts w:ascii="Futura Medium" w:hAnsi="Futura Medium" w:cs="Arial"/>
                <w:sz w:val="19"/>
                <w:szCs w:val="19"/>
                <w:lang w:val="en-US" w:eastAsia="en-US"/>
              </w:rPr>
              <w:t>Re-schedule</w:t>
            </w:r>
            <w:r w:rsidRPr="00FC76B4">
              <w:rPr>
                <w:rFonts w:ascii="Futura Medium" w:hAnsi="Futura Medium" w:cs="Arial"/>
                <w:sz w:val="19"/>
                <w:szCs w:val="19"/>
                <w:lang w:val="en-US" w:eastAsia="en-US"/>
              </w:rPr>
              <w:t xml:space="preserve"> Risk Assess</w:t>
            </w:r>
            <w:r>
              <w:rPr>
                <w:rFonts w:ascii="Futura Medium" w:hAnsi="Futura Medium" w:cs="Arial"/>
                <w:sz w:val="19"/>
                <w:szCs w:val="19"/>
                <w:lang w:val="en-US" w:eastAsia="en-US"/>
              </w:rPr>
              <w:t>ment</w:t>
            </w:r>
            <w:r w:rsidRPr="00FC76B4">
              <w:rPr>
                <w:rFonts w:ascii="Futura Medium" w:hAnsi="Futura Medium" w:cs="Arial"/>
                <w:sz w:val="19"/>
                <w:szCs w:val="19"/>
                <w:lang w:val="en-US" w:eastAsia="en-US"/>
              </w:rPr>
              <w:t xml:space="preserve">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–David (14-Jan-21)</w:t>
            </w:r>
          </w:p>
          <w:p w14:paraId="0DA02158" w14:textId="77777777" w:rsidR="00AA53DC" w:rsidRPr="000730C4" w:rsidRDefault="00AA53DC" w:rsidP="00AA53DC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>
              <w:rPr>
                <w:rFonts w:ascii="Futura Medium" w:hAnsi="Futura Medium" w:cs="Arial"/>
                <w:sz w:val="19"/>
                <w:szCs w:val="19"/>
              </w:rPr>
              <w:t xml:space="preserve">Repair/Replace faulty Christmas tree valves.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Conrad (31-Mar-21)</w:t>
            </w:r>
          </w:p>
          <w:p w14:paraId="532BF653" w14:textId="77777777" w:rsidR="00AA53DC" w:rsidRPr="00FC76B4" w:rsidRDefault="00AA53DC" w:rsidP="00AA53DC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Futura Medium" w:hAnsi="Futura Medium" w:cs="Arial"/>
                <w:sz w:val="19"/>
                <w:szCs w:val="19"/>
              </w:rPr>
            </w:pPr>
            <w:r w:rsidRPr="000730C4">
              <w:rPr>
                <w:rFonts w:ascii="Futura Medium" w:hAnsi="Futura Medium" w:cs="Arial"/>
                <w:sz w:val="19"/>
                <w:szCs w:val="19"/>
              </w:rPr>
              <w:t>Prepare N2 lift proposal, as contingency.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</w:rPr>
              <w:t xml:space="preserve"> </w:t>
            </w:r>
            <w:r w:rsidRPr="00B82B4E"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–</w:t>
            </w:r>
            <w:r>
              <w:rPr>
                <w:rFonts w:ascii="Futura Medium" w:hAnsi="Futura Medium" w:cs="Arial"/>
                <w:i/>
                <w:iCs/>
                <w:sz w:val="19"/>
                <w:szCs w:val="19"/>
                <w:lang w:val="en-US" w:eastAsia="en-US"/>
              </w:rPr>
              <w:t>Femi</w:t>
            </w:r>
          </w:p>
        </w:tc>
      </w:tr>
    </w:tbl>
    <w:p w14:paraId="7F06294A" w14:textId="1AA00ACA" w:rsidR="00AA53DC" w:rsidRDefault="00AA53DC">
      <w:pPr>
        <w:spacing w:after="160" w:line="259" w:lineRule="auto"/>
      </w:pPr>
    </w:p>
    <w:p w14:paraId="08CA9804" w14:textId="77777777" w:rsidR="00AA53DC" w:rsidRDefault="00AA53DC">
      <w:pPr>
        <w:spacing w:after="160" w:line="259" w:lineRule="auto"/>
      </w:pPr>
    </w:p>
    <w:p w14:paraId="4C7F8449" w14:textId="77777777" w:rsidR="00B66BBD" w:rsidRDefault="00B66BBD">
      <w:pPr>
        <w:spacing w:after="160" w:line="259" w:lineRule="auto"/>
        <w:rPr>
          <w:rFonts w:ascii="Futura Medium" w:hAnsi="Futura Medium" w:cs="Arial"/>
          <w:b/>
          <w:bCs/>
          <w:sz w:val="28"/>
          <w:szCs w:val="28"/>
          <w:u w:val="single"/>
        </w:rPr>
      </w:pPr>
    </w:p>
    <w:p w14:paraId="75A0EEBC" w14:textId="5302C04E" w:rsidR="00FC76B4" w:rsidRPr="00B82B4E" w:rsidRDefault="00FC76B4">
      <w:pPr>
        <w:spacing w:after="160" w:line="259" w:lineRule="auto"/>
      </w:pPr>
      <w:r>
        <w:rPr>
          <w:rFonts w:ascii="Futura Medium" w:hAnsi="Futura Medium" w:cs="Arial"/>
          <w:b/>
          <w:bCs/>
          <w:sz w:val="28"/>
          <w:szCs w:val="28"/>
          <w:u w:val="single"/>
        </w:rPr>
        <w:br w:type="page"/>
      </w:r>
    </w:p>
    <w:p w14:paraId="48985512" w14:textId="77777777" w:rsidR="00E468EB" w:rsidRDefault="00E468EB" w:rsidP="00E468EB">
      <w:pPr>
        <w:pStyle w:val="Header"/>
        <w:tabs>
          <w:tab w:val="clear" w:pos="4153"/>
          <w:tab w:val="clear" w:pos="8306"/>
        </w:tabs>
        <w:spacing w:line="360" w:lineRule="auto"/>
        <w:rPr>
          <w:rFonts w:ascii="Futura Medium" w:hAnsi="Futura Medium" w:cs="Arial"/>
          <w:b/>
          <w:bCs/>
          <w:sz w:val="28"/>
          <w:szCs w:val="28"/>
          <w:u w:val="single"/>
        </w:rPr>
        <w:sectPr w:rsidR="00E468EB" w:rsidSect="00173164">
          <w:headerReference w:type="default" r:id="rId7"/>
          <w:footerReference w:type="default" r:id="rId8"/>
          <w:pgSz w:w="16839" w:h="11907" w:orient="landscape" w:code="9"/>
          <w:pgMar w:top="810" w:right="1440" w:bottom="900" w:left="1440" w:header="562" w:footer="720" w:gutter="0"/>
          <w:cols w:space="720"/>
          <w:noEndnote/>
          <w:docGrid w:linePitch="272"/>
        </w:sectPr>
      </w:pPr>
    </w:p>
    <w:p w14:paraId="6C018909" w14:textId="077640A6" w:rsidR="00FC76B4" w:rsidRPr="00FC76B4" w:rsidRDefault="00FC76B4" w:rsidP="00E468EB">
      <w:pPr>
        <w:pStyle w:val="Header"/>
        <w:tabs>
          <w:tab w:val="clear" w:pos="4153"/>
          <w:tab w:val="clear" w:pos="8306"/>
        </w:tabs>
        <w:spacing w:line="360" w:lineRule="auto"/>
        <w:rPr>
          <w:rFonts w:ascii="Futura Medium" w:hAnsi="Futura Medium" w:cs="Arial"/>
          <w:b/>
          <w:bCs/>
          <w:sz w:val="28"/>
          <w:szCs w:val="28"/>
          <w:u w:val="single"/>
        </w:rPr>
      </w:pPr>
      <w:r w:rsidRPr="00FC76B4">
        <w:rPr>
          <w:rFonts w:ascii="Futura Medium" w:hAnsi="Futura Medium" w:cs="Arial"/>
          <w:b/>
          <w:bCs/>
          <w:sz w:val="28"/>
          <w:szCs w:val="28"/>
          <w:u w:val="single"/>
        </w:rPr>
        <w:lastRenderedPageBreak/>
        <w:t>Overall Risk Assessment Outcome</w:t>
      </w:r>
      <w:r w:rsidR="007E2CB6">
        <w:rPr>
          <w:rFonts w:ascii="Futura Medium" w:hAnsi="Futura Medium" w:cs="Arial"/>
          <w:b/>
          <w:bCs/>
          <w:sz w:val="28"/>
          <w:szCs w:val="28"/>
          <w:u w:val="single"/>
        </w:rPr>
        <w:t>:</w:t>
      </w:r>
    </w:p>
    <w:p w14:paraId="11F308AC" w14:textId="58B952D3" w:rsidR="00FC76B4" w:rsidRPr="00FC76B4" w:rsidRDefault="00FC76B4" w:rsidP="00E468EB">
      <w:pPr>
        <w:pStyle w:val="Header"/>
        <w:tabs>
          <w:tab w:val="clear" w:pos="4153"/>
          <w:tab w:val="clear" w:pos="8306"/>
        </w:tabs>
        <w:spacing w:after="40" w:line="276" w:lineRule="auto"/>
        <w:rPr>
          <w:rFonts w:ascii="Futura Medium" w:hAnsi="Futura Medium" w:cs="Arial"/>
          <w:szCs w:val="20"/>
        </w:rPr>
      </w:pPr>
      <w:r w:rsidRPr="007E2CB6">
        <w:rPr>
          <w:rFonts w:ascii="Futura Medium" w:hAnsi="Futura Medium" w:cs="Arial"/>
          <w:szCs w:val="20"/>
        </w:rPr>
        <w:t>R</w:t>
      </w:r>
      <w:r w:rsidRPr="00FC76B4">
        <w:rPr>
          <w:rFonts w:ascii="Futura Medium" w:hAnsi="Futura Medium" w:cs="Arial"/>
          <w:szCs w:val="20"/>
        </w:rPr>
        <w:t>isk(s)</w:t>
      </w:r>
      <w:r w:rsidRPr="007E2CB6">
        <w:rPr>
          <w:rFonts w:ascii="Futura Medium" w:hAnsi="Futura Medium" w:cs="Arial"/>
          <w:szCs w:val="20"/>
        </w:rPr>
        <w:t xml:space="preserve"> that</w:t>
      </w:r>
      <w:r w:rsidRPr="00FC76B4">
        <w:rPr>
          <w:rFonts w:ascii="Futura Medium" w:hAnsi="Futura Medium" w:cs="Arial"/>
          <w:szCs w:val="20"/>
        </w:rPr>
        <w:t xml:space="preserve"> may arise due to the observed issue(s)?</w:t>
      </w:r>
    </w:p>
    <w:p w14:paraId="33A05F44" w14:textId="77777777" w:rsidR="00FC76B4" w:rsidRPr="00FC76B4" w:rsidRDefault="00FC76B4" w:rsidP="007E2CB6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after="40" w:line="276" w:lineRule="auto"/>
        <w:ind w:left="360"/>
        <w:rPr>
          <w:rFonts w:ascii="Futura Medium" w:hAnsi="Futura Medium" w:cs="Arial"/>
          <w:szCs w:val="20"/>
        </w:rPr>
      </w:pPr>
      <w:r w:rsidRPr="00FC76B4">
        <w:rPr>
          <w:rFonts w:ascii="Futura Medium" w:hAnsi="Futura Medium" w:cs="Arial"/>
          <w:szCs w:val="20"/>
        </w:rPr>
        <w:t>Inability to identify well barrier or SCE failure</w:t>
      </w:r>
    </w:p>
    <w:p w14:paraId="2A7370B2" w14:textId="17F29739" w:rsidR="00FC76B4" w:rsidRPr="00FC76B4" w:rsidRDefault="00FC76B4" w:rsidP="007E2CB6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after="40" w:line="276" w:lineRule="auto"/>
        <w:ind w:left="360"/>
        <w:rPr>
          <w:rFonts w:ascii="Futura Medium" w:hAnsi="Futura Medium" w:cs="Arial"/>
          <w:szCs w:val="20"/>
        </w:rPr>
      </w:pPr>
      <w:r w:rsidRPr="00FC76B4">
        <w:rPr>
          <w:rFonts w:ascii="Futura Medium" w:hAnsi="Futura Medium" w:cs="Arial"/>
          <w:szCs w:val="20"/>
        </w:rPr>
        <w:t>Failed well barrier (gas under pressure), potentially leading to</w:t>
      </w:r>
      <w:r w:rsidR="00E468EB" w:rsidRPr="007E2CB6">
        <w:rPr>
          <w:rFonts w:ascii="Futura Medium" w:hAnsi="Futura Medium" w:cs="Arial"/>
          <w:szCs w:val="20"/>
        </w:rPr>
        <w:t xml:space="preserve"> the following Top-Event</w:t>
      </w:r>
      <w:r w:rsidRPr="00FC76B4">
        <w:rPr>
          <w:rFonts w:ascii="Futura Medium" w:hAnsi="Futura Medium" w:cs="Arial"/>
          <w:szCs w:val="20"/>
        </w:rPr>
        <w:t>:</w:t>
      </w:r>
    </w:p>
    <w:p w14:paraId="29B730F6" w14:textId="77777777" w:rsidR="00FC76B4" w:rsidRPr="00FC76B4" w:rsidRDefault="00FC76B4" w:rsidP="007E2CB6">
      <w:pPr>
        <w:pStyle w:val="Header"/>
        <w:numPr>
          <w:ilvl w:val="1"/>
          <w:numId w:val="16"/>
        </w:numPr>
        <w:tabs>
          <w:tab w:val="clear" w:pos="4153"/>
          <w:tab w:val="clear" w:pos="8306"/>
        </w:tabs>
        <w:spacing w:after="40" w:line="276" w:lineRule="auto"/>
        <w:ind w:left="720"/>
        <w:rPr>
          <w:rFonts w:ascii="Futura Medium" w:hAnsi="Futura Medium" w:cs="Arial"/>
          <w:szCs w:val="20"/>
        </w:rPr>
      </w:pPr>
      <w:r w:rsidRPr="00FC76B4">
        <w:rPr>
          <w:rFonts w:ascii="Futura Medium" w:hAnsi="Futura Medium" w:cs="Arial"/>
          <w:szCs w:val="20"/>
        </w:rPr>
        <w:t>Loss of hydrocarbon containment, gas explosion and/or fire.</w:t>
      </w:r>
    </w:p>
    <w:p w14:paraId="73DE0E1A" w14:textId="77777777" w:rsidR="00FC76B4" w:rsidRPr="00FC76B4" w:rsidRDefault="00FC76B4" w:rsidP="007E2CB6">
      <w:pPr>
        <w:pStyle w:val="Header"/>
        <w:numPr>
          <w:ilvl w:val="1"/>
          <w:numId w:val="16"/>
        </w:numPr>
        <w:tabs>
          <w:tab w:val="clear" w:pos="4153"/>
          <w:tab w:val="clear" w:pos="8306"/>
        </w:tabs>
        <w:spacing w:after="40" w:line="276" w:lineRule="auto"/>
        <w:ind w:left="720"/>
        <w:rPr>
          <w:rFonts w:ascii="Futura Medium" w:hAnsi="Futura Medium" w:cs="Arial"/>
          <w:szCs w:val="20"/>
        </w:rPr>
      </w:pPr>
      <w:r w:rsidRPr="00FC76B4">
        <w:rPr>
          <w:rFonts w:ascii="Futura Medium" w:hAnsi="Futura Medium" w:cs="Arial"/>
          <w:szCs w:val="20"/>
        </w:rPr>
        <w:t>Environmental pollution from the hydrocarbon.</w:t>
      </w:r>
    </w:p>
    <w:p w14:paraId="28CFF940" w14:textId="77777777" w:rsidR="00FC76B4" w:rsidRPr="007E2CB6" w:rsidRDefault="00FC76B4" w:rsidP="007E2CB6">
      <w:pPr>
        <w:pStyle w:val="Header"/>
        <w:numPr>
          <w:ilvl w:val="1"/>
          <w:numId w:val="16"/>
        </w:numPr>
        <w:tabs>
          <w:tab w:val="clear" w:pos="4153"/>
          <w:tab w:val="clear" w:pos="8306"/>
        </w:tabs>
        <w:spacing w:after="40" w:line="276" w:lineRule="auto"/>
        <w:ind w:left="720"/>
        <w:rPr>
          <w:rFonts w:ascii="Futura Medium" w:hAnsi="Futura Medium" w:cs="Arial"/>
          <w:szCs w:val="20"/>
        </w:rPr>
      </w:pPr>
      <w:r w:rsidRPr="007E2CB6">
        <w:rPr>
          <w:rFonts w:ascii="Futura Medium" w:hAnsi="Futura Medium" w:cs="Arial"/>
          <w:szCs w:val="20"/>
        </w:rPr>
        <w:t>Impact on Company asset &amp; reputation.</w:t>
      </w:r>
    </w:p>
    <w:p w14:paraId="4D99E530" w14:textId="77777777" w:rsidR="00FC76B4" w:rsidRPr="00FC76B4" w:rsidRDefault="00FC76B4" w:rsidP="00FC76B4">
      <w:pPr>
        <w:pStyle w:val="Header"/>
        <w:tabs>
          <w:tab w:val="clear" w:pos="4153"/>
          <w:tab w:val="clear" w:pos="8306"/>
        </w:tabs>
        <w:spacing w:line="276" w:lineRule="auto"/>
        <w:rPr>
          <w:rFonts w:ascii="Futura Medium" w:hAnsi="Futura Medium" w:cs="Arial"/>
          <w:b/>
          <w:bCs/>
          <w:szCs w:val="20"/>
        </w:rPr>
      </w:pPr>
    </w:p>
    <w:tbl>
      <w:tblPr>
        <w:tblStyle w:val="TableGrid1"/>
        <w:tblW w:w="3929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261"/>
        <w:gridCol w:w="1397"/>
        <w:gridCol w:w="1398"/>
        <w:gridCol w:w="1398"/>
        <w:gridCol w:w="1382"/>
        <w:gridCol w:w="1169"/>
      </w:tblGrid>
      <w:tr w:rsidR="00E468EB" w:rsidRPr="007E2CB6" w14:paraId="6B550B37" w14:textId="77777777" w:rsidTr="00E468EB">
        <w:trPr>
          <w:trHeight w:val="302"/>
        </w:trPr>
        <w:tc>
          <w:tcPr>
            <w:tcW w:w="7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D62500D" w14:textId="77777777" w:rsidR="00E468EB" w:rsidRPr="007E2CB6" w:rsidRDefault="00E468EB" w:rsidP="00173164">
            <w:pPr>
              <w:jc w:val="center"/>
              <w:rPr>
                <w:rFonts w:ascii="Futura Medium" w:hAnsi="Futura Medium"/>
                <w:b/>
                <w:szCs w:val="20"/>
              </w:rPr>
            </w:pPr>
            <w:r w:rsidRPr="007E2CB6">
              <w:rPr>
                <w:rFonts w:ascii="Futura Medium" w:hAnsi="Futura Medium"/>
                <w:b/>
                <w:szCs w:val="20"/>
              </w:rPr>
              <w:t>Well</w:t>
            </w:r>
          </w:p>
        </w:tc>
        <w:tc>
          <w:tcPr>
            <w:tcW w:w="34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FA5B96C" w14:textId="77777777" w:rsidR="00E468EB" w:rsidRPr="007E2CB6" w:rsidRDefault="00E468EB" w:rsidP="00173164">
            <w:pPr>
              <w:jc w:val="center"/>
              <w:rPr>
                <w:rFonts w:ascii="Futura Medium" w:hAnsi="Futura Medium"/>
                <w:b/>
                <w:szCs w:val="20"/>
              </w:rPr>
            </w:pPr>
            <w:r w:rsidRPr="007E2CB6">
              <w:rPr>
                <w:rFonts w:ascii="Futura Medium" w:hAnsi="Futura Medium"/>
                <w:b/>
                <w:szCs w:val="20"/>
              </w:rPr>
              <w:t>RAM Rating</w:t>
            </w:r>
          </w:p>
        </w:tc>
        <w:tc>
          <w:tcPr>
            <w:tcW w:w="7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C72EA3" w14:textId="77777777" w:rsidR="00E468EB" w:rsidRPr="007E2CB6" w:rsidRDefault="00E468EB" w:rsidP="00173164">
            <w:pPr>
              <w:jc w:val="center"/>
              <w:rPr>
                <w:rFonts w:ascii="Futura Medium" w:hAnsi="Futura Medium"/>
                <w:b/>
                <w:szCs w:val="20"/>
              </w:rPr>
            </w:pPr>
            <w:r w:rsidRPr="007E2CB6">
              <w:rPr>
                <w:rFonts w:ascii="Futura Medium" w:hAnsi="Futura Medium"/>
                <w:b/>
                <w:szCs w:val="20"/>
              </w:rPr>
              <w:t>Overall Rating</w:t>
            </w:r>
          </w:p>
        </w:tc>
      </w:tr>
      <w:tr w:rsidR="00E468EB" w:rsidRPr="007E2CB6" w14:paraId="483F98D1" w14:textId="77777777" w:rsidTr="00E468EB">
        <w:trPr>
          <w:trHeight w:val="302"/>
        </w:trPr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89C1B51" w14:textId="77777777" w:rsidR="00E468EB" w:rsidRPr="007E2CB6" w:rsidRDefault="00E468EB" w:rsidP="00173164">
            <w:pPr>
              <w:rPr>
                <w:rFonts w:ascii="Futura Medium" w:hAnsi="Futura Medium"/>
                <w:b/>
                <w:szCs w:val="20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7D0C046" w14:textId="77777777" w:rsidR="00E468EB" w:rsidRPr="007E2CB6" w:rsidRDefault="00E468EB" w:rsidP="00173164">
            <w:pPr>
              <w:jc w:val="center"/>
              <w:rPr>
                <w:rFonts w:ascii="Futura Medium" w:hAnsi="Futura Medium"/>
                <w:b/>
                <w:szCs w:val="20"/>
              </w:rPr>
            </w:pPr>
            <w:r w:rsidRPr="007E2CB6">
              <w:rPr>
                <w:rFonts w:ascii="Futura Medium" w:hAnsi="Futura Medium"/>
                <w:b/>
                <w:szCs w:val="20"/>
              </w:rPr>
              <w:t>People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E6D3310" w14:textId="77777777" w:rsidR="00E468EB" w:rsidRPr="007E2CB6" w:rsidRDefault="00E468EB" w:rsidP="00173164">
            <w:pPr>
              <w:jc w:val="center"/>
              <w:rPr>
                <w:rFonts w:ascii="Futura Medium" w:hAnsi="Futura Medium"/>
                <w:b/>
                <w:szCs w:val="20"/>
              </w:rPr>
            </w:pPr>
            <w:r w:rsidRPr="007E2CB6">
              <w:rPr>
                <w:rFonts w:ascii="Futura Medium" w:hAnsi="Futura Medium"/>
                <w:b/>
                <w:szCs w:val="20"/>
              </w:rPr>
              <w:t>Asset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E4CF3C2" w14:textId="77777777" w:rsidR="00E468EB" w:rsidRPr="007E2CB6" w:rsidRDefault="00E468EB" w:rsidP="00173164">
            <w:pPr>
              <w:jc w:val="center"/>
              <w:rPr>
                <w:rFonts w:ascii="Futura Medium" w:hAnsi="Futura Medium"/>
                <w:b/>
                <w:szCs w:val="20"/>
              </w:rPr>
            </w:pPr>
            <w:r w:rsidRPr="007E2CB6">
              <w:rPr>
                <w:rFonts w:ascii="Futura Medium" w:hAnsi="Futura Medium"/>
                <w:b/>
                <w:szCs w:val="20"/>
              </w:rPr>
              <w:t>Environment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9303890" w14:textId="77777777" w:rsidR="00E468EB" w:rsidRPr="007E2CB6" w:rsidRDefault="00E468EB" w:rsidP="00173164">
            <w:pPr>
              <w:jc w:val="center"/>
              <w:rPr>
                <w:rFonts w:ascii="Futura Medium" w:hAnsi="Futura Medium"/>
                <w:b/>
                <w:szCs w:val="20"/>
              </w:rPr>
            </w:pPr>
            <w:r w:rsidRPr="007E2CB6">
              <w:rPr>
                <w:rFonts w:ascii="Futura Medium" w:hAnsi="Futura Medium"/>
                <w:b/>
                <w:szCs w:val="20"/>
              </w:rPr>
              <w:t>Community</w:t>
            </w:r>
          </w:p>
        </w:tc>
        <w:tc>
          <w:tcPr>
            <w:tcW w:w="7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9F6B30C" w14:textId="77777777" w:rsidR="00E468EB" w:rsidRPr="007E2CB6" w:rsidRDefault="00E468EB" w:rsidP="00173164">
            <w:pPr>
              <w:rPr>
                <w:rFonts w:ascii="Futura Medium" w:hAnsi="Futura Medium"/>
                <w:b/>
                <w:szCs w:val="20"/>
              </w:rPr>
            </w:pPr>
          </w:p>
        </w:tc>
      </w:tr>
      <w:tr w:rsidR="00E468EB" w:rsidRPr="007E2CB6" w14:paraId="71746481" w14:textId="77777777" w:rsidTr="00E468EB">
        <w:trPr>
          <w:trHeight w:val="302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67260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 w:cs="Tahoma"/>
                <w:bCs/>
                <w:szCs w:val="20"/>
              </w:rPr>
              <w:t>GBAR011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EAEA9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2B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F3E72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1B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B65F8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2B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3AAAB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2B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50373837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Low Risk</w:t>
            </w:r>
          </w:p>
        </w:tc>
      </w:tr>
      <w:tr w:rsidR="00E468EB" w:rsidRPr="007E2CB6" w14:paraId="24266B27" w14:textId="77777777" w:rsidTr="00E468EB">
        <w:trPr>
          <w:trHeight w:val="302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0907E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 w:cs="Tahoma"/>
                <w:bCs/>
                <w:szCs w:val="20"/>
              </w:rPr>
              <w:t>GBAR025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3ED57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2B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50BF5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1B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87851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2B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C8BC1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2B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388A13CD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Low Risk</w:t>
            </w:r>
          </w:p>
        </w:tc>
      </w:tr>
      <w:tr w:rsidR="00E468EB" w:rsidRPr="007E2CB6" w14:paraId="3DF52681" w14:textId="77777777" w:rsidTr="00E468EB">
        <w:trPr>
          <w:trHeight w:val="302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97C2D" w14:textId="77777777" w:rsidR="00FC76B4" w:rsidRPr="007E2CB6" w:rsidRDefault="00FC76B4" w:rsidP="00173164">
            <w:pPr>
              <w:jc w:val="center"/>
              <w:rPr>
                <w:rFonts w:ascii="Futura Medium" w:hAnsi="Futura Medium" w:cs="Tahoma"/>
                <w:bCs/>
                <w:szCs w:val="20"/>
              </w:rPr>
            </w:pPr>
            <w:r w:rsidRPr="007E2CB6">
              <w:rPr>
                <w:rFonts w:ascii="Futura Medium" w:hAnsi="Futura Medium" w:cs="Tahoma"/>
                <w:bCs/>
                <w:szCs w:val="20"/>
              </w:rPr>
              <w:t>KOMA007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DAF5A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2B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CE3D6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1B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D8846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2B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19EBF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2B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5E6403DD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Low Risk</w:t>
            </w:r>
          </w:p>
        </w:tc>
      </w:tr>
      <w:tr w:rsidR="00E468EB" w:rsidRPr="007E2CB6" w14:paraId="326BFA10" w14:textId="77777777" w:rsidTr="00E468EB">
        <w:trPr>
          <w:trHeight w:val="302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E7F4" w14:textId="77777777" w:rsidR="00FC76B4" w:rsidRPr="007E2CB6" w:rsidRDefault="00FC76B4" w:rsidP="00173164">
            <w:pPr>
              <w:jc w:val="center"/>
              <w:rPr>
                <w:rFonts w:ascii="Futura Medium" w:hAnsi="Futura Medium" w:cs="Tahoma"/>
                <w:bCs/>
                <w:szCs w:val="20"/>
              </w:rPr>
            </w:pPr>
            <w:r w:rsidRPr="007E2CB6">
              <w:rPr>
                <w:rFonts w:ascii="Futura Medium" w:hAnsi="Futura Medium" w:cs="Tahoma"/>
                <w:bCs/>
                <w:szCs w:val="20"/>
              </w:rPr>
              <w:t>KOMA008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91AE3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2B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9467C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1B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20E6A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2B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FCCA7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2B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1A0AFBD6" w14:textId="77777777" w:rsidR="00FC76B4" w:rsidRPr="007E2CB6" w:rsidRDefault="00FC76B4" w:rsidP="00173164">
            <w:pPr>
              <w:jc w:val="center"/>
              <w:rPr>
                <w:rFonts w:ascii="Futura Medium" w:hAnsi="Futura Medium"/>
                <w:bCs/>
                <w:szCs w:val="20"/>
              </w:rPr>
            </w:pPr>
            <w:r w:rsidRPr="007E2CB6">
              <w:rPr>
                <w:rFonts w:ascii="Futura Medium" w:hAnsi="Futura Medium"/>
                <w:bCs/>
                <w:szCs w:val="20"/>
              </w:rPr>
              <w:t>Low Risk</w:t>
            </w:r>
          </w:p>
        </w:tc>
      </w:tr>
    </w:tbl>
    <w:p w14:paraId="0A8E0E3F" w14:textId="3A735FDF" w:rsidR="002571A2" w:rsidRDefault="002571A2" w:rsidP="00DE216C">
      <w:pPr>
        <w:rPr>
          <w:rFonts w:cs="Arial"/>
          <w:b/>
          <w:color w:val="FF0000"/>
          <w:sz w:val="22"/>
          <w:szCs w:val="20"/>
          <w:u w:val="single"/>
          <w:lang w:val="en-GB"/>
        </w:rPr>
      </w:pPr>
    </w:p>
    <w:p w14:paraId="461212CF" w14:textId="4FB4D8DE" w:rsidR="002571A2" w:rsidRDefault="00E468EB" w:rsidP="00DE216C">
      <w:pPr>
        <w:rPr>
          <w:rFonts w:cs="Arial"/>
          <w:b/>
          <w:color w:val="FF0000"/>
          <w:sz w:val="22"/>
          <w:szCs w:val="20"/>
          <w:u w:val="single"/>
          <w:lang w:val="en-GB"/>
        </w:rPr>
      </w:pPr>
      <w:r w:rsidRPr="00E468EB">
        <w:rPr>
          <w:rFonts w:cs="Arial"/>
          <w:b/>
          <w:noProof/>
          <w:color w:val="FF0000"/>
          <w:sz w:val="22"/>
          <w:szCs w:val="20"/>
          <w:lang w:val="en-GB"/>
        </w:rPr>
        <w:drawing>
          <wp:inline distT="0" distB="0" distL="0" distR="0" wp14:anchorId="67F09224" wp14:editId="4EA3FF55">
            <wp:extent cx="5109883" cy="4086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740" cy="41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E8AD" w14:textId="77777777" w:rsidR="00B66BBD" w:rsidRDefault="00B66BBD">
      <w:pPr>
        <w:spacing w:after="160" w:line="259" w:lineRule="auto"/>
        <w:rPr>
          <w:rFonts w:ascii="Futura Medium" w:hAnsi="Futura Medium"/>
          <w:b/>
          <w:sz w:val="28"/>
          <w:u w:val="single"/>
        </w:rPr>
      </w:pPr>
    </w:p>
    <w:p w14:paraId="7D13C25D" w14:textId="6D7D1682" w:rsidR="00B66BBD" w:rsidRPr="00B66BBD" w:rsidRDefault="00B66BBD" w:rsidP="00B66BBD">
      <w:pPr>
        <w:pStyle w:val="Header"/>
        <w:tabs>
          <w:tab w:val="clear" w:pos="4153"/>
          <w:tab w:val="clear" w:pos="8306"/>
        </w:tabs>
        <w:spacing w:after="40" w:line="276" w:lineRule="auto"/>
        <w:rPr>
          <w:rFonts w:ascii="Futura Medium" w:hAnsi="Futura Medium" w:cs="Arial"/>
          <w:b/>
          <w:bCs/>
          <w:szCs w:val="20"/>
        </w:rPr>
      </w:pPr>
      <w:r w:rsidRPr="00B66BBD">
        <w:rPr>
          <w:rFonts w:ascii="Futura Medium" w:hAnsi="Futura Medium" w:cs="Arial"/>
          <w:b/>
          <w:bCs/>
          <w:szCs w:val="20"/>
        </w:rPr>
        <w:t xml:space="preserve">Existing </w:t>
      </w:r>
      <w:r w:rsidR="00473F81" w:rsidRPr="00B66BBD">
        <w:rPr>
          <w:rFonts w:ascii="Futura Medium" w:hAnsi="Futura Medium" w:cs="Arial"/>
          <w:b/>
          <w:bCs/>
          <w:szCs w:val="20"/>
        </w:rPr>
        <w:t>Mitigations</w:t>
      </w:r>
      <w:r w:rsidRPr="00B66BBD">
        <w:rPr>
          <w:rFonts w:ascii="Futura Medium" w:hAnsi="Futura Medium" w:cs="Arial"/>
          <w:b/>
          <w:bCs/>
          <w:szCs w:val="20"/>
        </w:rPr>
        <w:t>:</w:t>
      </w:r>
    </w:p>
    <w:p w14:paraId="3FAC6361" w14:textId="4428F4DE" w:rsidR="00B66BBD" w:rsidRDefault="00B66BBD" w:rsidP="00B66BBD">
      <w:pPr>
        <w:pStyle w:val="Header"/>
        <w:numPr>
          <w:ilvl w:val="0"/>
          <w:numId w:val="18"/>
        </w:numPr>
        <w:tabs>
          <w:tab w:val="clear" w:pos="4153"/>
          <w:tab w:val="clear" w:pos="8306"/>
        </w:tabs>
        <w:spacing w:after="40" w:line="276" w:lineRule="auto"/>
        <w:ind w:left="360"/>
        <w:rPr>
          <w:rFonts w:ascii="Futura Medium" w:hAnsi="Futura Medium" w:cs="Arial"/>
          <w:szCs w:val="20"/>
        </w:rPr>
      </w:pPr>
      <w:r>
        <w:rPr>
          <w:rFonts w:ascii="Futura Medium" w:hAnsi="Futura Medium" w:cs="Arial"/>
          <w:szCs w:val="20"/>
        </w:rPr>
        <w:t>All wells are secured within a fenced location. Hence, access is restricted to 3</w:t>
      </w:r>
      <w:r w:rsidRPr="00B66BBD">
        <w:rPr>
          <w:rFonts w:ascii="Futura Medium" w:hAnsi="Futura Medium" w:cs="Arial"/>
          <w:szCs w:val="20"/>
          <w:vertAlign w:val="superscript"/>
        </w:rPr>
        <w:t>rd</w:t>
      </w:r>
      <w:r>
        <w:rPr>
          <w:rFonts w:ascii="Futura Medium" w:hAnsi="Futura Medium" w:cs="Arial"/>
          <w:szCs w:val="20"/>
        </w:rPr>
        <w:t xml:space="preserve"> parties.</w:t>
      </w:r>
    </w:p>
    <w:p w14:paraId="7686159D" w14:textId="18C490A2" w:rsidR="00B66BBD" w:rsidRDefault="00B66BBD" w:rsidP="00B66BBD">
      <w:pPr>
        <w:pStyle w:val="Header"/>
        <w:numPr>
          <w:ilvl w:val="0"/>
          <w:numId w:val="18"/>
        </w:numPr>
        <w:tabs>
          <w:tab w:val="clear" w:pos="4153"/>
          <w:tab w:val="clear" w:pos="8306"/>
        </w:tabs>
        <w:spacing w:after="40" w:line="276" w:lineRule="auto"/>
        <w:ind w:left="360"/>
        <w:rPr>
          <w:rFonts w:ascii="Futura Medium" w:hAnsi="Futura Medium" w:cs="Arial"/>
          <w:szCs w:val="20"/>
        </w:rPr>
      </w:pPr>
      <w:r>
        <w:rPr>
          <w:rFonts w:ascii="Futura Medium" w:hAnsi="Futura Medium" w:cs="Arial"/>
          <w:szCs w:val="20"/>
        </w:rPr>
        <w:t>There are Station Attendants at each remote location, 24/7.</w:t>
      </w:r>
    </w:p>
    <w:p w14:paraId="1BB7533C" w14:textId="77777777" w:rsidR="00B66BBD" w:rsidRDefault="00B66BBD" w:rsidP="00B66BBD">
      <w:pPr>
        <w:pStyle w:val="Header"/>
        <w:numPr>
          <w:ilvl w:val="0"/>
          <w:numId w:val="18"/>
        </w:numPr>
        <w:tabs>
          <w:tab w:val="clear" w:pos="4153"/>
          <w:tab w:val="clear" w:pos="8306"/>
        </w:tabs>
        <w:spacing w:after="40" w:line="276" w:lineRule="auto"/>
        <w:ind w:left="360"/>
        <w:rPr>
          <w:rFonts w:ascii="Futura Medium" w:hAnsi="Futura Medium" w:cs="Arial"/>
          <w:szCs w:val="20"/>
        </w:rPr>
      </w:pPr>
      <w:r>
        <w:rPr>
          <w:rFonts w:ascii="Futura Medium" w:hAnsi="Futura Medium" w:cs="Arial"/>
          <w:szCs w:val="20"/>
        </w:rPr>
        <w:t>Remote monitoring systems are in place to monitor well pressures realtime.</w:t>
      </w:r>
    </w:p>
    <w:p w14:paraId="44167BD4" w14:textId="30F0C13A" w:rsidR="006C1B40" w:rsidRDefault="00B66BBD" w:rsidP="002009C4">
      <w:pPr>
        <w:pStyle w:val="Header"/>
        <w:numPr>
          <w:ilvl w:val="0"/>
          <w:numId w:val="18"/>
        </w:numPr>
        <w:tabs>
          <w:tab w:val="clear" w:pos="4153"/>
          <w:tab w:val="clear" w:pos="8306"/>
        </w:tabs>
        <w:spacing w:after="40" w:line="276" w:lineRule="auto"/>
        <w:ind w:left="360"/>
      </w:pPr>
      <w:r w:rsidRPr="00B66BBD">
        <w:rPr>
          <w:rFonts w:ascii="Futura Medium" w:hAnsi="Futura Medium" w:cs="Arial"/>
          <w:szCs w:val="20"/>
        </w:rPr>
        <w:t>Fire &amp; Gas alarm systems are available at each well location.</w:t>
      </w:r>
    </w:p>
    <w:sectPr w:rsidR="006C1B40" w:rsidSect="00173164">
      <w:headerReference w:type="default" r:id="rId10"/>
      <w:pgSz w:w="11907" w:h="16839" w:code="9"/>
      <w:pgMar w:top="1080" w:right="900" w:bottom="1440" w:left="810" w:header="56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F80A6" w14:textId="77777777" w:rsidR="006720A5" w:rsidRDefault="006720A5" w:rsidP="0008024F">
      <w:r>
        <w:separator/>
      </w:r>
    </w:p>
  </w:endnote>
  <w:endnote w:type="continuationSeparator" w:id="0">
    <w:p w14:paraId="03081C4B" w14:textId="77777777" w:rsidR="006720A5" w:rsidRDefault="006720A5" w:rsidP="0008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75F8B" w14:textId="77777777" w:rsidR="00173164" w:rsidRDefault="00173164">
    <w:pPr>
      <w:pStyle w:val="Footer"/>
      <w:tabs>
        <w:tab w:val="left" w:pos="2694"/>
      </w:tabs>
      <w:jc w:val="right"/>
      <w:rPr>
        <w:i/>
        <w:iCs/>
        <w:sz w:val="18"/>
      </w:rPr>
    </w:pPr>
    <w:r>
      <w:rPr>
        <w:rStyle w:val="PageNumber"/>
        <w:i/>
        <w:iCs/>
        <w:sz w:val="18"/>
      </w:rPr>
      <w:fldChar w:fldCharType="begin"/>
    </w:r>
    <w:r>
      <w:rPr>
        <w:rStyle w:val="PageNumber"/>
        <w:i/>
        <w:iCs/>
        <w:sz w:val="18"/>
      </w:rPr>
      <w:instrText xml:space="preserve"> PAGE </w:instrText>
    </w:r>
    <w:r>
      <w:rPr>
        <w:rStyle w:val="PageNumber"/>
        <w:i/>
        <w:iCs/>
        <w:sz w:val="18"/>
      </w:rPr>
      <w:fldChar w:fldCharType="separate"/>
    </w:r>
    <w:r>
      <w:rPr>
        <w:rStyle w:val="PageNumber"/>
        <w:i/>
        <w:iCs/>
        <w:noProof/>
        <w:sz w:val="18"/>
      </w:rPr>
      <w:t>1</w:t>
    </w:r>
    <w:r>
      <w:rPr>
        <w:rStyle w:val="PageNumber"/>
        <w:i/>
        <w:iCs/>
        <w:sz w:val="18"/>
      </w:rPr>
      <w:fldChar w:fldCharType="end"/>
    </w:r>
    <w:r>
      <w:rPr>
        <w:rStyle w:val="PageNumber"/>
        <w:i/>
        <w:iCs/>
        <w:sz w:val="18"/>
      </w:rPr>
      <w:t xml:space="preserve"> of </w:t>
    </w:r>
    <w:r>
      <w:rPr>
        <w:rStyle w:val="PageNumber"/>
        <w:i/>
        <w:iCs/>
        <w:sz w:val="18"/>
      </w:rPr>
      <w:fldChar w:fldCharType="begin"/>
    </w:r>
    <w:r>
      <w:rPr>
        <w:rStyle w:val="PageNumber"/>
        <w:i/>
        <w:iCs/>
        <w:sz w:val="18"/>
      </w:rPr>
      <w:instrText xml:space="preserve"> NUMPAGES </w:instrText>
    </w:r>
    <w:r>
      <w:rPr>
        <w:rStyle w:val="PageNumber"/>
        <w:i/>
        <w:iCs/>
        <w:sz w:val="18"/>
      </w:rPr>
      <w:fldChar w:fldCharType="separate"/>
    </w:r>
    <w:r>
      <w:rPr>
        <w:rStyle w:val="PageNumber"/>
        <w:i/>
        <w:iCs/>
        <w:noProof/>
        <w:sz w:val="18"/>
      </w:rPr>
      <w:t>1</w:t>
    </w:r>
    <w:r>
      <w:rPr>
        <w:rStyle w:val="PageNumber"/>
        <w:i/>
        <w:i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E82D3" w14:textId="77777777" w:rsidR="006720A5" w:rsidRDefault="006720A5" w:rsidP="0008024F">
      <w:r>
        <w:separator/>
      </w:r>
    </w:p>
  </w:footnote>
  <w:footnote w:type="continuationSeparator" w:id="0">
    <w:p w14:paraId="7734A0C0" w14:textId="77777777" w:rsidR="006720A5" w:rsidRDefault="006720A5" w:rsidP="00080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7FC61" w14:textId="7DE149A9" w:rsidR="00173164" w:rsidRDefault="00173164">
    <w:pPr>
      <w:pStyle w:val="Header"/>
    </w:pPr>
    <w:r>
      <w:rPr>
        <w:rFonts w:cs="Arial"/>
        <w:i/>
        <w:iCs/>
        <w:sz w:val="16"/>
        <w:lang w:val="en-GB"/>
      </w:rPr>
      <w:t>Minutes of meeting: Risk Assessment Review of GBAR011, 25, KOMA006, 7, 8 &amp; 9</w:t>
    </w:r>
    <w:r>
      <w:rPr>
        <w:rFonts w:cs="Arial"/>
        <w:i/>
        <w:iCs/>
        <w:sz w:val="16"/>
        <w:lang w:val="en-GB"/>
      </w:rPr>
      <w:tab/>
    </w:r>
    <w:r>
      <w:rPr>
        <w:rFonts w:cs="Arial"/>
        <w:i/>
        <w:iCs/>
        <w:sz w:val="16"/>
        <w:lang w:val="en-GB"/>
      </w:rPr>
      <w:tab/>
    </w:r>
    <w:r>
      <w:rPr>
        <w:rFonts w:cs="Arial"/>
        <w:i/>
        <w:iCs/>
        <w:sz w:val="16"/>
        <w:lang w:val="en-GB"/>
      </w:rPr>
      <w:tab/>
    </w:r>
    <w:r>
      <w:rPr>
        <w:rFonts w:cs="Arial"/>
        <w:i/>
        <w:iCs/>
        <w:sz w:val="16"/>
        <w:lang w:val="en-GB"/>
      </w:rPr>
      <w:tab/>
    </w:r>
    <w:r>
      <w:rPr>
        <w:rFonts w:cs="Arial"/>
        <w:i/>
        <w:iCs/>
        <w:sz w:val="16"/>
        <w:lang w:val="en-GB"/>
      </w:rPr>
      <w:tab/>
    </w:r>
    <w:r>
      <w:rPr>
        <w:rFonts w:cs="Arial"/>
        <w:i/>
        <w:iCs/>
        <w:sz w:val="16"/>
        <w:lang w:val="en-GB"/>
      </w:rPr>
      <w:tab/>
      <w:t>Risk Assessment: Rev 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EB13E" w14:textId="0BF3A65B" w:rsidR="00173164" w:rsidRDefault="00173164" w:rsidP="00173164">
    <w:pPr>
      <w:pStyle w:val="Header"/>
      <w:tabs>
        <w:tab w:val="clear" w:pos="8306"/>
        <w:tab w:val="right" w:pos="10170"/>
      </w:tabs>
    </w:pPr>
    <w:r>
      <w:rPr>
        <w:rFonts w:cs="Arial"/>
        <w:i/>
        <w:iCs/>
        <w:sz w:val="16"/>
        <w:lang w:val="en-GB"/>
      </w:rPr>
      <w:t>Minutes of meeting: Risk Assessment Review of GBAR011, 25, KOMA006, 7, 8 &amp; 9</w:t>
    </w:r>
    <w:r>
      <w:rPr>
        <w:rFonts w:cs="Arial"/>
        <w:i/>
        <w:iCs/>
        <w:sz w:val="16"/>
        <w:lang w:val="en-GB"/>
      </w:rPr>
      <w:tab/>
      <w:t>Risk Assessment: Rev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94E"/>
    <w:multiLevelType w:val="hybridMultilevel"/>
    <w:tmpl w:val="5A3AB61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1" w15:restartNumberingAfterBreak="0">
    <w:nsid w:val="08303974"/>
    <w:multiLevelType w:val="hybridMultilevel"/>
    <w:tmpl w:val="B15E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7551"/>
    <w:multiLevelType w:val="hybridMultilevel"/>
    <w:tmpl w:val="FE328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D4696"/>
    <w:multiLevelType w:val="hybridMultilevel"/>
    <w:tmpl w:val="79B22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822888"/>
    <w:multiLevelType w:val="hybridMultilevel"/>
    <w:tmpl w:val="2522D4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FA4C70"/>
    <w:multiLevelType w:val="hybridMultilevel"/>
    <w:tmpl w:val="FA2E4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453E45"/>
    <w:multiLevelType w:val="hybridMultilevel"/>
    <w:tmpl w:val="5A3AB61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7" w15:restartNumberingAfterBreak="0">
    <w:nsid w:val="51B3181D"/>
    <w:multiLevelType w:val="hybridMultilevel"/>
    <w:tmpl w:val="AA08A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C009D4"/>
    <w:multiLevelType w:val="hybridMultilevel"/>
    <w:tmpl w:val="9A80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D0864"/>
    <w:multiLevelType w:val="hybridMultilevel"/>
    <w:tmpl w:val="040225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AA3C92"/>
    <w:multiLevelType w:val="hybridMultilevel"/>
    <w:tmpl w:val="FE76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62D8A"/>
    <w:multiLevelType w:val="hybridMultilevel"/>
    <w:tmpl w:val="FE76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C0B46"/>
    <w:multiLevelType w:val="hybridMultilevel"/>
    <w:tmpl w:val="0BE47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0017E0"/>
    <w:multiLevelType w:val="hybridMultilevel"/>
    <w:tmpl w:val="4E9661E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99E2DAA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E965E8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8414910A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B66EC6E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A5CD68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24D09B60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6245DA0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B77A68"/>
    <w:multiLevelType w:val="hybridMultilevel"/>
    <w:tmpl w:val="5A3AB61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15" w15:restartNumberingAfterBreak="0">
    <w:nsid w:val="747E4828"/>
    <w:multiLevelType w:val="hybridMultilevel"/>
    <w:tmpl w:val="F5E84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47DE2"/>
    <w:multiLevelType w:val="hybridMultilevel"/>
    <w:tmpl w:val="3C9C8A28"/>
    <w:lvl w:ilvl="0" w:tplc="0409000F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8421D"/>
    <w:multiLevelType w:val="hybridMultilevel"/>
    <w:tmpl w:val="30D81416"/>
    <w:lvl w:ilvl="0" w:tplc="12BE6D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F06048">
      <w:start w:val="17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DE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B6FC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0CC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AA70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10D0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B41D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4E0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4"/>
  </w:num>
  <w:num w:numId="7">
    <w:abstractNumId w:val="4"/>
  </w:num>
  <w:num w:numId="8">
    <w:abstractNumId w:val="12"/>
  </w:num>
  <w:num w:numId="9">
    <w:abstractNumId w:val="7"/>
  </w:num>
  <w:num w:numId="10">
    <w:abstractNumId w:val="13"/>
  </w:num>
  <w:num w:numId="11">
    <w:abstractNumId w:val="5"/>
  </w:num>
  <w:num w:numId="12">
    <w:abstractNumId w:val="2"/>
  </w:num>
  <w:num w:numId="13">
    <w:abstractNumId w:val="17"/>
  </w:num>
  <w:num w:numId="14">
    <w:abstractNumId w:val="1"/>
  </w:num>
  <w:num w:numId="15">
    <w:abstractNumId w:val="9"/>
  </w:num>
  <w:num w:numId="16">
    <w:abstractNumId w:val="10"/>
  </w:num>
  <w:num w:numId="17">
    <w:abstractNumId w:val="15"/>
  </w:num>
  <w:num w:numId="1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bakhena, Femi O SPDC-PTD/C/NCC">
    <w15:presenceInfo w15:providerId="AD" w15:userId="S::Femi.Obakhena@shell.com::38ca3e58-e28b-4223-85a0-41adf82153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38"/>
    <w:rsid w:val="00021AEE"/>
    <w:rsid w:val="0002475C"/>
    <w:rsid w:val="000307DB"/>
    <w:rsid w:val="00060586"/>
    <w:rsid w:val="00060991"/>
    <w:rsid w:val="00060E42"/>
    <w:rsid w:val="000730C4"/>
    <w:rsid w:val="0008024F"/>
    <w:rsid w:val="001100A6"/>
    <w:rsid w:val="0011688B"/>
    <w:rsid w:val="00123766"/>
    <w:rsid w:val="0012688B"/>
    <w:rsid w:val="00135647"/>
    <w:rsid w:val="001409AC"/>
    <w:rsid w:val="001432A1"/>
    <w:rsid w:val="00153EE3"/>
    <w:rsid w:val="00173164"/>
    <w:rsid w:val="001B38B1"/>
    <w:rsid w:val="001B42FA"/>
    <w:rsid w:val="001C6DCA"/>
    <w:rsid w:val="001F61AE"/>
    <w:rsid w:val="00213A8A"/>
    <w:rsid w:val="00243C38"/>
    <w:rsid w:val="002571A2"/>
    <w:rsid w:val="002801EA"/>
    <w:rsid w:val="00280FA6"/>
    <w:rsid w:val="002A43D8"/>
    <w:rsid w:val="002B7E3C"/>
    <w:rsid w:val="002E5233"/>
    <w:rsid w:val="00316138"/>
    <w:rsid w:val="0032088B"/>
    <w:rsid w:val="00347E9A"/>
    <w:rsid w:val="00375B01"/>
    <w:rsid w:val="003A38C3"/>
    <w:rsid w:val="003B5BF9"/>
    <w:rsid w:val="003B6E40"/>
    <w:rsid w:val="003F0CB4"/>
    <w:rsid w:val="0041344B"/>
    <w:rsid w:val="0044033A"/>
    <w:rsid w:val="00460775"/>
    <w:rsid w:val="00463A4F"/>
    <w:rsid w:val="00473F81"/>
    <w:rsid w:val="00490215"/>
    <w:rsid w:val="004F6493"/>
    <w:rsid w:val="00527358"/>
    <w:rsid w:val="00544360"/>
    <w:rsid w:val="00551E4E"/>
    <w:rsid w:val="00561349"/>
    <w:rsid w:val="005929D2"/>
    <w:rsid w:val="00594277"/>
    <w:rsid w:val="005B3BD9"/>
    <w:rsid w:val="005C1EF2"/>
    <w:rsid w:val="005C6CEE"/>
    <w:rsid w:val="005D5999"/>
    <w:rsid w:val="005E4518"/>
    <w:rsid w:val="00612CFA"/>
    <w:rsid w:val="00615ABF"/>
    <w:rsid w:val="0065333E"/>
    <w:rsid w:val="006572FC"/>
    <w:rsid w:val="00664245"/>
    <w:rsid w:val="006720A5"/>
    <w:rsid w:val="00673A48"/>
    <w:rsid w:val="00692C3C"/>
    <w:rsid w:val="006A4DEA"/>
    <w:rsid w:val="006C1B40"/>
    <w:rsid w:val="006E70BF"/>
    <w:rsid w:val="006F7DD7"/>
    <w:rsid w:val="007123A1"/>
    <w:rsid w:val="007B74D5"/>
    <w:rsid w:val="007D7A2D"/>
    <w:rsid w:val="007E069D"/>
    <w:rsid w:val="007E2CB6"/>
    <w:rsid w:val="007E3F1B"/>
    <w:rsid w:val="008071C8"/>
    <w:rsid w:val="008D2112"/>
    <w:rsid w:val="008E15AD"/>
    <w:rsid w:val="0092039B"/>
    <w:rsid w:val="00935C6B"/>
    <w:rsid w:val="009432F9"/>
    <w:rsid w:val="009721BB"/>
    <w:rsid w:val="00982FFE"/>
    <w:rsid w:val="009E22E8"/>
    <w:rsid w:val="00A0044F"/>
    <w:rsid w:val="00A42B98"/>
    <w:rsid w:val="00A55064"/>
    <w:rsid w:val="00A56FC6"/>
    <w:rsid w:val="00A60C9C"/>
    <w:rsid w:val="00A979BD"/>
    <w:rsid w:val="00AA53DC"/>
    <w:rsid w:val="00AB3038"/>
    <w:rsid w:val="00AB7A5E"/>
    <w:rsid w:val="00B343F2"/>
    <w:rsid w:val="00B56E5D"/>
    <w:rsid w:val="00B66BBD"/>
    <w:rsid w:val="00B671C1"/>
    <w:rsid w:val="00B82B4E"/>
    <w:rsid w:val="00B936B7"/>
    <w:rsid w:val="00B96A27"/>
    <w:rsid w:val="00BA2C17"/>
    <w:rsid w:val="00C06846"/>
    <w:rsid w:val="00C423EB"/>
    <w:rsid w:val="00C42BBC"/>
    <w:rsid w:val="00C61764"/>
    <w:rsid w:val="00CA43F3"/>
    <w:rsid w:val="00CB1E5F"/>
    <w:rsid w:val="00CB51B7"/>
    <w:rsid w:val="00CD516D"/>
    <w:rsid w:val="00CF7F83"/>
    <w:rsid w:val="00D21179"/>
    <w:rsid w:val="00D644AC"/>
    <w:rsid w:val="00DB2768"/>
    <w:rsid w:val="00DB5173"/>
    <w:rsid w:val="00DC5B51"/>
    <w:rsid w:val="00DD3528"/>
    <w:rsid w:val="00DE216C"/>
    <w:rsid w:val="00DF71A5"/>
    <w:rsid w:val="00E34529"/>
    <w:rsid w:val="00E468EB"/>
    <w:rsid w:val="00E60F48"/>
    <w:rsid w:val="00E8175C"/>
    <w:rsid w:val="00EC52B2"/>
    <w:rsid w:val="00EF0D78"/>
    <w:rsid w:val="00EF22C7"/>
    <w:rsid w:val="00F30B66"/>
    <w:rsid w:val="00F554C1"/>
    <w:rsid w:val="00F6243D"/>
    <w:rsid w:val="00F80D53"/>
    <w:rsid w:val="00FB32FF"/>
    <w:rsid w:val="00FC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DD69"/>
  <w15:chartTrackingRefBased/>
  <w15:docId w15:val="{979C99BD-0B41-413E-93B0-088A7D5B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164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316138"/>
    <w:pPr>
      <w:keepNext/>
      <w:autoSpaceDE w:val="0"/>
      <w:autoSpaceDN w:val="0"/>
      <w:adjustRightInd w:val="0"/>
      <w:outlineLvl w:val="0"/>
    </w:pPr>
    <w:rPr>
      <w:rFonts w:cs="Arial"/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316138"/>
    <w:pPr>
      <w:keepNext/>
      <w:outlineLvl w:val="1"/>
    </w:pPr>
    <w:rPr>
      <w:rFonts w:cs="Arial"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6138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16138"/>
    <w:rPr>
      <w:rFonts w:ascii="Arial" w:eastAsia="Times New Roman" w:hAnsi="Arial" w:cs="Arial"/>
      <w:bCs/>
      <w:iCs/>
      <w:sz w:val="20"/>
      <w:szCs w:val="28"/>
    </w:rPr>
  </w:style>
  <w:style w:type="paragraph" w:styleId="Header">
    <w:name w:val="header"/>
    <w:basedOn w:val="Normal"/>
    <w:link w:val="HeaderChar"/>
    <w:semiHidden/>
    <w:rsid w:val="0031613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316138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semiHidden/>
    <w:rsid w:val="0031613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316138"/>
    <w:rPr>
      <w:rFonts w:ascii="Arial" w:eastAsia="Times New Roman" w:hAnsi="Arial" w:cs="Times New Roman"/>
      <w:sz w:val="20"/>
      <w:szCs w:val="24"/>
    </w:rPr>
  </w:style>
  <w:style w:type="character" w:styleId="PageNumber">
    <w:name w:val="page number"/>
    <w:basedOn w:val="DefaultParagraphFont"/>
    <w:semiHidden/>
    <w:rsid w:val="00316138"/>
  </w:style>
  <w:style w:type="paragraph" w:styleId="ListParagraph">
    <w:name w:val="List Paragraph"/>
    <w:basedOn w:val="Normal"/>
    <w:uiPriority w:val="34"/>
    <w:qFormat/>
    <w:rsid w:val="0031613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216C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E2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DE216C"/>
    <w:pPr>
      <w:spacing w:before="120"/>
    </w:pPr>
    <w:rPr>
      <w:rFonts w:ascii="Times New Roman" w:hAnsi="Times New Roman"/>
      <w:b/>
      <w:bCs/>
      <w:i/>
      <w:iCs/>
      <w:szCs w:val="28"/>
    </w:rPr>
  </w:style>
  <w:style w:type="table" w:styleId="GridTable4-Accent1">
    <w:name w:val="Grid Table 4 Accent 1"/>
    <w:basedOn w:val="TableNormal"/>
    <w:uiPriority w:val="49"/>
    <w:rsid w:val="00DE2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79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9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08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2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0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5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MoM</vt:lpstr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MoM</dc:title>
  <dc:subject/>
  <dc:creator>Ogbonna, David C SPDC-PTD/C/NCC</dc:creator>
  <cp:keywords/>
  <dc:description/>
  <cp:lastModifiedBy>Yanet, Caleb SPDC-UPC/G/UR</cp:lastModifiedBy>
  <cp:revision>2</cp:revision>
  <cp:lastPrinted>2020-09-17T07:42:00Z</cp:lastPrinted>
  <dcterms:created xsi:type="dcterms:W3CDTF">2021-02-18T11:08:00Z</dcterms:created>
  <dcterms:modified xsi:type="dcterms:W3CDTF">2021-02-18T11:08:00Z</dcterms:modified>
</cp:coreProperties>
</file>